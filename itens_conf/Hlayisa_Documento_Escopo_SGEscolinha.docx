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13A3D" w:rsidRDefault="00013A3D">
      <w:pPr>
        <w:pStyle w:val="titulo"/>
        <w:spacing w:before="120"/>
      </w:pPr>
    </w:p>
    <w:p w:rsidR="00013A3D" w:rsidRDefault="00013A3D">
      <w:pPr>
        <w:pStyle w:val="titulo"/>
        <w:spacing w:before="120"/>
      </w:pPr>
    </w:p>
    <w:p w:rsidR="00013A3D" w:rsidRDefault="00013A3D">
      <w:pPr>
        <w:pStyle w:val="versao"/>
      </w:pPr>
    </w:p>
    <w:p w:rsidR="00013A3D" w:rsidRDefault="00013A3D"/>
    <w:p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DA4EA6">
        <w:rPr>
          <w:i/>
          <w:color w:val="0000FF"/>
        </w:rPr>
        <w:t>Hlayisa</w:t>
      </w:r>
    </w:p>
    <w:p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7A4CF0">
        <w:rPr>
          <w:i/>
          <w:color w:val="0000FF"/>
        </w:rPr>
        <w:t>1.1</w:t>
      </w:r>
    </w:p>
    <w:p w:rsidR="00013A3D" w:rsidRDefault="004E23A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449580</wp:posOffset>
                </wp:positionV>
                <wp:extent cx="2343150" cy="1933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6A1" w:rsidRPr="006076A1" w:rsidRDefault="006076A1" w:rsidP="006076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b/>
                                <w:color w:val="000000" w:themeColor="text1"/>
                              </w:rPr>
                              <w:t>Autores:</w:t>
                            </w:r>
                          </w:p>
                          <w:p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Cossa, Denise</w:t>
                            </w:r>
                          </w:p>
                          <w:p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Chichava, Marcos</w:t>
                            </w:r>
                          </w:p>
                          <w:p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Chitlango, Salmento</w:t>
                            </w:r>
                          </w:p>
                          <w:p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Júnior, Delfim</w:t>
                            </w:r>
                          </w:p>
                          <w:p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Macamo, Mónica</w:t>
                            </w:r>
                          </w:p>
                          <w:p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Machanguele, 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9.65pt;margin-top:35.4pt;width:184.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" fillcolor="white [3212]" strokecolor="black [3213]" strokeweight="2pt">
                <v:textbox>
                  <w:txbxContent>
                    <w:p w:rsidR="006076A1" w:rsidRPr="006076A1" w:rsidRDefault="006076A1" w:rsidP="006076A1">
                      <w:pPr>
                        <w:rPr>
                          <w:b/>
                          <w:color w:val="000000" w:themeColor="text1"/>
                        </w:rPr>
                      </w:pPr>
                      <w:r w:rsidRPr="006076A1">
                        <w:rPr>
                          <w:b/>
                          <w:color w:val="000000" w:themeColor="text1"/>
                        </w:rPr>
                        <w:t>Autores:</w:t>
                      </w:r>
                    </w:p>
                    <w:p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Cossa, Denise</w:t>
                      </w:r>
                    </w:p>
                    <w:p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Chichava, Marcos</w:t>
                      </w:r>
                    </w:p>
                    <w:p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Chitlango, Salmento</w:t>
                      </w:r>
                    </w:p>
                    <w:p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Júnior, Delfim</w:t>
                      </w:r>
                    </w:p>
                    <w:p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Macamo, Mónica</w:t>
                      </w:r>
                    </w:p>
                    <w:p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Machanguele, José</w:t>
                      </w:r>
                    </w:p>
                  </w:txbxContent>
                </v:textbox>
              </v:rect>
            </w:pict>
          </mc:Fallback>
        </mc:AlternateContent>
      </w:r>
    </w:p>
    <w:p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13A3D">
        <w:tc>
          <w:tcPr>
            <w:tcW w:w="1276" w:type="dxa"/>
            <w:shd w:val="pct12" w:color="000000" w:fill="FFFFFF"/>
          </w:tcPr>
          <w:p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>
        <w:tc>
          <w:tcPr>
            <w:tcW w:w="1276" w:type="dxa"/>
          </w:tcPr>
          <w:p w:rsidR="00013A3D" w:rsidRDefault="006F7CF7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12/9/2019</w:t>
            </w:r>
          </w:p>
        </w:tc>
        <w:tc>
          <w:tcPr>
            <w:tcW w:w="992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536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Escopo do perojecto</w:t>
            </w:r>
          </w:p>
        </w:tc>
        <w:tc>
          <w:tcPr>
            <w:tcW w:w="1985" w:type="dxa"/>
          </w:tcPr>
          <w:p w:rsidR="00013A3D" w:rsidRDefault="006B256A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Monica Olga</w:t>
            </w:r>
          </w:p>
        </w:tc>
      </w:tr>
      <w:tr w:rsidR="00013A3D">
        <w:tc>
          <w:tcPr>
            <w:tcW w:w="1276" w:type="dxa"/>
          </w:tcPr>
          <w:p w:rsidR="00013A3D" w:rsidRDefault="006F7CF7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15/11/2019</w:t>
            </w:r>
          </w:p>
        </w:tc>
        <w:tc>
          <w:tcPr>
            <w:tcW w:w="992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536" w:type="dxa"/>
          </w:tcPr>
          <w:p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Actiualizacao das datas de entrega</w:t>
            </w:r>
          </w:p>
        </w:tc>
        <w:tc>
          <w:tcPr>
            <w:tcW w:w="1985" w:type="dxa"/>
          </w:tcPr>
          <w:p w:rsidR="00013A3D" w:rsidRDefault="006B256A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Salmento Chitlango</w:t>
            </w: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13A3D" w:rsidRDefault="00013A3D"/>
    <w:p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Default="00013A3D">
      <w:pPr>
        <w:pStyle w:val="conteudo"/>
        <w:outlineLvl w:val="0"/>
      </w:pPr>
      <w:r>
        <w:lastRenderedPageBreak/>
        <w:t>Conteúdo</w:t>
      </w:r>
    </w:p>
    <w:p w:rsidR="004E2366" w:rsidRDefault="00A2509D" w:rsidP="00A647EE">
      <w:pPr>
        <w:pStyle w:val="TOC1"/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310363823" w:history="1">
        <w:r w:rsidR="004E2366" w:rsidRPr="007677EB">
          <w:rPr>
            <w:rStyle w:val="Hyperlink"/>
          </w:rPr>
          <w:t>1.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projeto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3E78" w:rsidRPr="00A647EE" w:rsidRDefault="00363E78" w:rsidP="00A647EE">
      <w:pPr>
        <w:pStyle w:val="TOC1"/>
      </w:pPr>
      <w:r w:rsidRPr="00A647EE">
        <w:t>Sistema de rastreamento Veicular, multi-plataforma e, totalmente web. Possibilitando a localização através de coordenadas GPS, recebidas pelo o sistema de rastreamento, através de um módulo rastreador instalado no veículo.</w:t>
      </w:r>
    </w:p>
    <w:p w:rsidR="00363E78" w:rsidRDefault="00363E78" w:rsidP="00A647EE">
      <w:pPr>
        <w:pStyle w:val="TOC1"/>
      </w:pPr>
    </w:p>
    <w:p w:rsidR="004E2366" w:rsidRDefault="007C6484" w:rsidP="00A647EE">
      <w:pPr>
        <w:pStyle w:val="TOC1"/>
      </w:pPr>
      <w:hyperlink w:anchor="_Toc310363824" w:history="1">
        <w:r w:rsidR="004E2366" w:rsidRPr="007677EB">
          <w:rPr>
            <w:rStyle w:val="Hyperlink"/>
          </w:rPr>
          <w:t>2.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produto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_Toc310363824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A2509D">
          <w:rPr>
            <w:webHidden/>
          </w:rPr>
          <w:fldChar w:fldCharType="end"/>
        </w:r>
      </w:hyperlink>
    </w:p>
    <w:p w:rsidR="00A647EE" w:rsidRPr="00A647EE" w:rsidRDefault="00A647EE" w:rsidP="00A647EE">
      <w:pPr>
        <w:rPr>
          <w:rFonts w:eastAsiaTheme="minorEastAsia"/>
        </w:rPr>
      </w:pPr>
      <w:r w:rsidRPr="00A647EE">
        <w:rPr>
          <w:rFonts w:eastAsiaTheme="minorEastAsia"/>
        </w:rPr>
        <w:t xml:space="preserve">Sistema Multi-Plataforma homologado pelas empresas fabricantes de equipamentos Maxtrack, Zennite, Quanta e Magneti Mareli, totalmente web. O sistema será implantado e </w:t>
      </w:r>
      <w:r>
        <w:rPr>
          <w:rFonts w:eastAsiaTheme="minorEastAsia"/>
        </w:rPr>
        <w:t>administrado em um DataCenter</w:t>
      </w:r>
    </w:p>
    <w:p w:rsidR="004E2366" w:rsidRDefault="007C6484" w:rsidP="00A647E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310363825" w:history="1">
        <w:r w:rsidR="004E2366" w:rsidRPr="007677EB">
          <w:rPr>
            <w:rStyle w:val="Hyperlink"/>
          </w:rPr>
          <w:t>3.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Entregas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_Toc310363825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A2509D">
          <w:rPr>
            <w:webHidden/>
          </w:rPr>
          <w:fldChar w:fldCharType="end"/>
        </w:r>
      </w:hyperlink>
    </w:p>
    <w:p w:rsidR="004E2366" w:rsidRDefault="007C6484">
      <w:pPr>
        <w:pStyle w:val="TOC2"/>
        <w:tabs>
          <w:tab w:val="left" w:pos="960"/>
          <w:tab w:val="right" w:leader="dot" w:pos="9060"/>
        </w:tabs>
      </w:pPr>
      <w:hyperlink w:anchor="_Toc310363826" w:history="1">
        <w:r w:rsidR="004E2366" w:rsidRPr="007677EB">
          <w:rPr>
            <w:rStyle w:val="Hyperlink"/>
            <w:noProof/>
          </w:rPr>
          <w:t>3.1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1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_Toc310363826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A2509D">
          <w:rPr>
            <w:noProof/>
            <w:webHidden/>
          </w:rPr>
          <w:fldChar w:fldCharType="end"/>
        </w:r>
      </w:hyperlink>
    </w:p>
    <w:p w:rsidR="00A647EE" w:rsidRPr="00A647EE" w:rsidRDefault="00FC6630" w:rsidP="00A647EE">
      <w:r>
        <w:t xml:space="preserve">   </w:t>
      </w:r>
      <w:r w:rsidR="00A647EE">
        <w:t>Plano de gerenciamento de Projeto</w:t>
      </w:r>
    </w:p>
    <w:p w:rsidR="003372A3" w:rsidRPr="003372A3" w:rsidRDefault="003372A3" w:rsidP="003372A3">
      <w:pPr>
        <w:rPr>
          <w:rFonts w:eastAsiaTheme="minorEastAsia"/>
        </w:rPr>
      </w:pPr>
    </w:p>
    <w:p w:rsidR="004E2366" w:rsidRDefault="007C6484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4E2366" w:rsidRPr="007677EB">
          <w:rPr>
            <w:rStyle w:val="Hyperlink"/>
            <w:noProof/>
          </w:rPr>
          <w:t>3.2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2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_Toc310363827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A2509D">
          <w:rPr>
            <w:noProof/>
            <w:webHidden/>
          </w:rPr>
          <w:fldChar w:fldCharType="end"/>
        </w:r>
      </w:hyperlink>
    </w:p>
    <w:p w:rsidR="00A647EE" w:rsidRDefault="00A647EE" w:rsidP="00FC6630">
      <w:pPr>
        <w:ind w:firstLine="240"/>
        <w:rPr>
          <w:rFonts w:eastAsiaTheme="minorEastAsia"/>
        </w:rPr>
      </w:pPr>
      <w:r>
        <w:rPr>
          <w:rFonts w:eastAsiaTheme="minorEastAsia"/>
        </w:rPr>
        <w:t>Release 1 do Software de Rastreamento</w:t>
      </w:r>
    </w:p>
    <w:p w:rsidR="00A647EE" w:rsidRPr="003372A3" w:rsidRDefault="00A647EE" w:rsidP="00A647EE">
      <w:pPr>
        <w:rPr>
          <w:rFonts w:eastAsiaTheme="minorEastAsia"/>
        </w:rPr>
      </w:pPr>
    </w:p>
    <w:p w:rsidR="00A647EE" w:rsidRDefault="007C6484" w:rsidP="00A647EE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A647EE">
          <w:rPr>
            <w:rStyle w:val="Hyperlink"/>
            <w:noProof/>
          </w:rPr>
          <w:t>3.3</w:t>
        </w:r>
        <w:r w:rsidR="00A647E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647EE">
          <w:rPr>
            <w:rStyle w:val="Hyperlink"/>
            <w:noProof/>
          </w:rPr>
          <w:t>Entrega 3</w:t>
        </w:r>
        <w:r w:rsidR="00A647EE">
          <w:rPr>
            <w:noProof/>
            <w:webHidden/>
          </w:rPr>
          <w:tab/>
        </w:r>
        <w:r w:rsidR="00A647EE">
          <w:rPr>
            <w:noProof/>
            <w:webHidden/>
          </w:rPr>
          <w:fldChar w:fldCharType="begin"/>
        </w:r>
        <w:r w:rsidR="00A647EE">
          <w:rPr>
            <w:noProof/>
            <w:webHidden/>
          </w:rPr>
          <w:instrText xml:space="preserve"> PAGEREF _Toc310363827 \h </w:instrText>
        </w:r>
        <w:r w:rsidR="00A647EE">
          <w:rPr>
            <w:noProof/>
            <w:webHidden/>
          </w:rPr>
        </w:r>
        <w:r w:rsidR="00A647EE">
          <w:rPr>
            <w:noProof/>
            <w:webHidden/>
          </w:rPr>
          <w:fldChar w:fldCharType="separate"/>
        </w:r>
        <w:r w:rsidR="00A647EE">
          <w:rPr>
            <w:noProof/>
            <w:webHidden/>
          </w:rPr>
          <w:t>4</w:t>
        </w:r>
        <w:r w:rsidR="00A647EE">
          <w:rPr>
            <w:noProof/>
            <w:webHidden/>
          </w:rPr>
          <w:fldChar w:fldCharType="end"/>
        </w:r>
      </w:hyperlink>
    </w:p>
    <w:p w:rsidR="00FC6630" w:rsidRPr="00FC6630" w:rsidRDefault="00FC6630" w:rsidP="00FC6630">
      <w:r>
        <w:t xml:space="preserve">   </w:t>
      </w:r>
      <w:r w:rsidR="00EF1E21">
        <w:t>Aquisição de hardwares para operação de rastreamento do veículo</w:t>
      </w:r>
    </w:p>
    <w:p w:rsidR="00A647EE" w:rsidRPr="003372A3" w:rsidRDefault="00A647EE" w:rsidP="00A647EE">
      <w:pPr>
        <w:rPr>
          <w:rFonts w:eastAsiaTheme="minorEastAsia"/>
        </w:rPr>
      </w:pPr>
    </w:p>
    <w:p w:rsidR="00A647EE" w:rsidRDefault="007C6484" w:rsidP="00A647EE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A647EE">
          <w:rPr>
            <w:rStyle w:val="Hyperlink"/>
            <w:noProof/>
          </w:rPr>
          <w:t>3.4</w:t>
        </w:r>
        <w:r w:rsidR="00A647E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647EE">
          <w:rPr>
            <w:rStyle w:val="Hyperlink"/>
            <w:noProof/>
          </w:rPr>
          <w:t>Entrega 4</w:t>
        </w:r>
        <w:r w:rsidR="00A647EE">
          <w:rPr>
            <w:noProof/>
            <w:webHidden/>
          </w:rPr>
          <w:tab/>
        </w:r>
        <w:r w:rsidR="00A647EE">
          <w:rPr>
            <w:noProof/>
            <w:webHidden/>
          </w:rPr>
          <w:fldChar w:fldCharType="begin"/>
        </w:r>
        <w:r w:rsidR="00A647EE">
          <w:rPr>
            <w:noProof/>
            <w:webHidden/>
          </w:rPr>
          <w:instrText xml:space="preserve"> PAGEREF _Toc310363827 \h </w:instrText>
        </w:r>
        <w:r w:rsidR="00A647EE">
          <w:rPr>
            <w:noProof/>
            <w:webHidden/>
          </w:rPr>
        </w:r>
        <w:r w:rsidR="00A647EE">
          <w:rPr>
            <w:noProof/>
            <w:webHidden/>
          </w:rPr>
          <w:fldChar w:fldCharType="separate"/>
        </w:r>
        <w:r w:rsidR="00A647EE">
          <w:rPr>
            <w:noProof/>
            <w:webHidden/>
          </w:rPr>
          <w:t>4</w:t>
        </w:r>
        <w:r w:rsidR="00A647EE">
          <w:rPr>
            <w:noProof/>
            <w:webHidden/>
          </w:rPr>
          <w:fldChar w:fldCharType="end"/>
        </w:r>
      </w:hyperlink>
    </w:p>
    <w:p w:rsidR="00A40D86" w:rsidRPr="00A40D86" w:rsidRDefault="00A40D86" w:rsidP="00A40D86">
      <w:pPr>
        <w:rPr>
          <w:u w:val="single"/>
        </w:rPr>
      </w:pPr>
    </w:p>
    <w:p w:rsidR="00A647EE" w:rsidRDefault="00A647EE" w:rsidP="00A647EE">
      <w:pPr>
        <w:rPr>
          <w:rFonts w:eastAsiaTheme="minorEastAsia"/>
        </w:rPr>
      </w:pPr>
    </w:p>
    <w:p w:rsidR="00A647EE" w:rsidRPr="00A647EE" w:rsidRDefault="00A647EE" w:rsidP="00A647EE">
      <w:pPr>
        <w:rPr>
          <w:rFonts w:eastAsiaTheme="minorEastAsia"/>
        </w:rPr>
      </w:pPr>
    </w:p>
    <w:p w:rsidR="004E2366" w:rsidRDefault="007C6484" w:rsidP="00A647EE">
      <w:pPr>
        <w:pStyle w:val="TOC1"/>
      </w:pPr>
      <w:hyperlink w:anchor="_Toc310363828" w:history="1">
        <w:r w:rsidR="004E2366" w:rsidRPr="007677EB">
          <w:rPr>
            <w:rStyle w:val="Hyperlink"/>
          </w:rPr>
          <w:t>4.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Plano de Aceitação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_Toc310363828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A2509D">
          <w:rPr>
            <w:webHidden/>
          </w:rPr>
          <w:fldChar w:fldCharType="end"/>
        </w:r>
      </w:hyperlink>
    </w:p>
    <w:p w:rsidR="00342234" w:rsidRPr="008E0B71" w:rsidRDefault="00342234" w:rsidP="003372A3">
      <w:pPr>
        <w:rPr>
          <w:rFonts w:eastAsiaTheme="minorEastAsia"/>
          <w:u w:val="single"/>
        </w:rPr>
      </w:pPr>
    </w:p>
    <w:p w:rsidR="004E2366" w:rsidRDefault="007C6484">
      <w:pPr>
        <w:pStyle w:val="TOC2"/>
        <w:tabs>
          <w:tab w:val="left" w:pos="960"/>
          <w:tab w:val="right" w:leader="dot" w:pos="9060"/>
        </w:tabs>
      </w:pPr>
      <w:hyperlink w:anchor="_Toc310363829" w:history="1">
        <w:r w:rsidR="004E2366" w:rsidRPr="007677EB">
          <w:rPr>
            <w:rStyle w:val="Hyperlink"/>
            <w:noProof/>
          </w:rPr>
          <w:t>4.1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Critérios de Aceitação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_Toc310363829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A2509D">
          <w:rPr>
            <w:noProof/>
            <w:webHidden/>
          </w:rPr>
          <w:fldChar w:fldCharType="end"/>
        </w:r>
      </w:hyperlink>
    </w:p>
    <w:p w:rsidR="00A40D86" w:rsidRPr="00A40D86" w:rsidRDefault="00A40D86" w:rsidP="00A40D86">
      <w:pPr>
        <w:rPr>
          <w:rFonts w:eastAsiaTheme="minorEastAsia"/>
        </w:rPr>
      </w:pPr>
    </w:p>
    <w:p w:rsidR="004E2366" w:rsidRDefault="007C6484">
      <w:pPr>
        <w:pStyle w:val="TOC2"/>
        <w:tabs>
          <w:tab w:val="left" w:pos="960"/>
          <w:tab w:val="right" w:leader="dot" w:pos="9060"/>
        </w:tabs>
      </w:pPr>
      <w:hyperlink w:anchor="_Toc310363830" w:history="1">
        <w:r w:rsidR="004E2366" w:rsidRPr="007677EB">
          <w:rPr>
            <w:rStyle w:val="Hyperlink"/>
            <w:noProof/>
          </w:rPr>
          <w:t>4.2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Registro do Status da Aceitação</w:t>
        </w:r>
        <w:r w:rsidR="004E2366">
          <w:rPr>
            <w:noProof/>
            <w:webHidden/>
          </w:rPr>
          <w:tab/>
        </w:r>
        <w:r w:rsidR="00A2509D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_Toc310363830 \h </w:instrText>
        </w:r>
        <w:r w:rsidR="00A2509D">
          <w:rPr>
            <w:noProof/>
            <w:webHidden/>
          </w:rPr>
        </w:r>
        <w:r w:rsidR="00A2509D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5</w:t>
        </w:r>
        <w:r w:rsidR="00A2509D">
          <w:rPr>
            <w:noProof/>
            <w:webHidden/>
          </w:rPr>
          <w:fldChar w:fldCharType="end"/>
        </w:r>
      </w:hyperlink>
    </w:p>
    <w:p w:rsidR="00636DED" w:rsidRDefault="00636DED" w:rsidP="00636DED">
      <w:pPr>
        <w:rPr>
          <w:rFonts w:eastAsiaTheme="minorEastAsia"/>
        </w:rPr>
      </w:pPr>
    </w:p>
    <w:p w:rsidR="00FB59BA" w:rsidRDefault="00FB59BA" w:rsidP="00FB59BA">
      <w:pPr>
        <w:pStyle w:val="Heading2"/>
        <w:tabs>
          <w:tab w:val="clear" w:pos="0"/>
          <w:tab w:val="num" w:pos="576"/>
        </w:tabs>
        <w:ind w:left="576" w:hanging="576"/>
      </w:pPr>
      <w:r>
        <w:t>Registro do Status da Aceitação</w:t>
      </w:r>
    </w:p>
    <w:p w:rsidR="00FB59BA" w:rsidRDefault="00FB59BA" w:rsidP="00FB59BA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2687"/>
        <w:gridCol w:w="2984"/>
      </w:tblGrid>
      <w:tr w:rsidR="00FB59BA" w:rsidTr="0023041E">
        <w:tc>
          <w:tcPr>
            <w:tcW w:w="3471" w:type="dxa"/>
          </w:tcPr>
          <w:p w:rsidR="00FB59BA" w:rsidRPr="0065409E" w:rsidRDefault="00FB59BA" w:rsidP="0023041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:rsidR="00FB59BA" w:rsidRPr="0065409E" w:rsidRDefault="00FB59BA" w:rsidP="0023041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:rsidR="00FB59BA" w:rsidRPr="0065409E" w:rsidRDefault="00FB59BA" w:rsidP="0023041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FB59BA" w:rsidTr="0023041E">
        <w:tc>
          <w:tcPr>
            <w:tcW w:w="3471" w:type="dxa"/>
          </w:tcPr>
          <w:p w:rsidR="00FB59BA" w:rsidRPr="0065409E" w:rsidRDefault="00FB59BA" w:rsidP="0023041E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&lt;&gt;</w:t>
            </w:r>
          </w:p>
        </w:tc>
        <w:tc>
          <w:tcPr>
            <w:tcW w:w="2757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</w:tr>
      <w:tr w:rsidR="00FB59BA" w:rsidTr="0023041E">
        <w:tc>
          <w:tcPr>
            <w:tcW w:w="3471" w:type="dxa"/>
          </w:tcPr>
          <w:p w:rsidR="00FB59BA" w:rsidRPr="0065409E" w:rsidRDefault="00FB59BA" w:rsidP="0023041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</w:tr>
      <w:tr w:rsidR="00FB59BA" w:rsidTr="0023041E">
        <w:tc>
          <w:tcPr>
            <w:tcW w:w="3471" w:type="dxa"/>
          </w:tcPr>
          <w:p w:rsidR="00FB59BA" w:rsidRDefault="00FB59BA" w:rsidP="0023041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FB59BA" w:rsidRDefault="00FB59BA" w:rsidP="0023041E">
            <w:pPr>
              <w:rPr>
                <w:iCs/>
                <w:color w:val="0000FF"/>
              </w:rPr>
            </w:pPr>
          </w:p>
        </w:tc>
      </w:tr>
    </w:tbl>
    <w:p w:rsidR="00FB59BA" w:rsidRDefault="00FB59BA" w:rsidP="00FB59BA">
      <w:pPr>
        <w:rPr>
          <w:iCs/>
          <w:color w:val="0000FF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FB59BA" w:rsidRDefault="00FB59BA" w:rsidP="00636DED">
      <w:pPr>
        <w:rPr>
          <w:rFonts w:eastAsiaTheme="minorEastAsia"/>
        </w:rPr>
      </w:pP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 xml:space="preserve">Planilha </w:t>
      </w:r>
    </w:p>
    <w:p w:rsidR="00636DED" w:rsidRDefault="00636DED" w:rsidP="00636DED">
      <w:pPr>
        <w:rPr>
          <w:rFonts w:eastAsiaTheme="minorEastAsia"/>
        </w:rPr>
      </w:pP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Entrega</w:t>
      </w:r>
      <w:r w:rsidR="00C56C7F">
        <w:rPr>
          <w:rFonts w:eastAsiaTheme="minorEastAsia"/>
        </w:rPr>
        <w:t xml:space="preserve">                                                       Data                             Status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Plano de gerenciamento de projeto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Aquisição da equipe do projeto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blog de alimentação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Aquisição de hardware para toten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Integração com software de retaguarda</w:t>
      </w:r>
    </w:p>
    <w:p w:rsid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Integração do software toten com blog de alimentação</w:t>
      </w:r>
    </w:p>
    <w:p w:rsidR="00636DED" w:rsidRDefault="00636DED" w:rsidP="00636DED">
      <w:pPr>
        <w:rPr>
          <w:rFonts w:eastAsiaTheme="minorEastAsia"/>
        </w:rPr>
      </w:pPr>
    </w:p>
    <w:p w:rsidR="00636DED" w:rsidRPr="00636DED" w:rsidRDefault="00636DED" w:rsidP="00636DED">
      <w:pPr>
        <w:rPr>
          <w:rFonts w:eastAsiaTheme="minorEastAsia"/>
        </w:rPr>
      </w:pPr>
      <w:r>
        <w:rPr>
          <w:rFonts w:eastAsiaTheme="minorEastAsia"/>
        </w:rPr>
        <w:t>PGM</w:t>
      </w:r>
    </w:p>
    <w:p w:rsidR="004E2366" w:rsidRDefault="007C6484" w:rsidP="00A647EE">
      <w:pPr>
        <w:pStyle w:val="TOC1"/>
      </w:pPr>
      <w:hyperlink w:anchor="_Toc310363831" w:history="1">
        <w:r w:rsidR="004E2366" w:rsidRPr="007677EB">
          <w:rPr>
            <w:rStyle w:val="Hyperlink"/>
          </w:rPr>
          <w:t>5.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Exclusões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_Toc310363831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A2509D">
          <w:rPr>
            <w:webHidden/>
          </w:rPr>
          <w:fldChar w:fldCharType="end"/>
        </w:r>
      </w:hyperlink>
    </w:p>
    <w:p w:rsidR="00636DED" w:rsidRDefault="003372A3" w:rsidP="003372A3">
      <w:pPr>
        <w:rPr>
          <w:rFonts w:eastAsiaTheme="minorEastAsia"/>
        </w:rPr>
      </w:pPr>
      <w:r>
        <w:rPr>
          <w:rFonts w:eastAsiaTheme="minorEastAsia"/>
        </w:rPr>
        <w:t>Escopo negativo</w:t>
      </w:r>
      <w:r w:rsidR="00636DED">
        <w:rPr>
          <w:rFonts w:eastAsiaTheme="minorEastAsia"/>
        </w:rPr>
        <w:t xml:space="preserve"> Ex: </w:t>
      </w:r>
    </w:p>
    <w:p w:rsidR="003372A3" w:rsidRDefault="00636DED" w:rsidP="003372A3">
      <w:pPr>
        <w:rPr>
          <w:rFonts w:eastAsiaTheme="minorEastAsia"/>
        </w:rPr>
      </w:pPr>
      <w:r>
        <w:rPr>
          <w:rFonts w:eastAsiaTheme="minorEastAsia"/>
        </w:rPr>
        <w:t>- Todo e qualquer trabalho referente a cabeamento elétrico e lógico</w:t>
      </w:r>
    </w:p>
    <w:p w:rsidR="00636DED" w:rsidRDefault="00636DED" w:rsidP="003372A3">
      <w:pPr>
        <w:rPr>
          <w:rFonts w:eastAsiaTheme="minorEastAsia"/>
        </w:rPr>
      </w:pPr>
    </w:p>
    <w:p w:rsidR="00636DED" w:rsidRDefault="00636DED" w:rsidP="003372A3">
      <w:pPr>
        <w:rPr>
          <w:rFonts w:eastAsiaTheme="minorEastAsia"/>
        </w:rPr>
      </w:pPr>
    </w:p>
    <w:p w:rsidR="00636DED" w:rsidRDefault="00636DED" w:rsidP="003372A3">
      <w:pPr>
        <w:rPr>
          <w:rFonts w:eastAsiaTheme="minorEastAsia"/>
        </w:rPr>
      </w:pPr>
    </w:p>
    <w:p w:rsidR="00636DED" w:rsidRPr="003372A3" w:rsidRDefault="00636DED" w:rsidP="003372A3">
      <w:pPr>
        <w:rPr>
          <w:rFonts w:eastAsiaTheme="minorEastAsia"/>
        </w:rPr>
      </w:pPr>
    </w:p>
    <w:p w:rsidR="004E2366" w:rsidRDefault="007C6484" w:rsidP="00A647EE">
      <w:pPr>
        <w:pStyle w:val="TOC1"/>
      </w:pPr>
      <w:hyperlink w:anchor="_Toc310363832" w:history="1">
        <w:r w:rsidR="004E2366" w:rsidRPr="007677EB">
          <w:rPr>
            <w:rStyle w:val="Hyperlink"/>
          </w:rPr>
          <w:t>6.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Restrições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_Toc310363832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A2509D">
          <w:rPr>
            <w:webHidden/>
          </w:rPr>
          <w:fldChar w:fldCharType="end"/>
        </w:r>
      </w:hyperlink>
    </w:p>
    <w:p w:rsidR="00636DED" w:rsidRPr="00636DED" w:rsidRDefault="00636DED" w:rsidP="00636DED">
      <w:pPr>
        <w:jc w:val="left"/>
        <w:rPr>
          <w:rFonts w:eastAsiaTheme="minorEastAsia"/>
        </w:rPr>
      </w:pPr>
      <w:r>
        <w:rPr>
          <w:rFonts w:eastAsiaTheme="minorEastAsia"/>
        </w:rPr>
        <w:t>S</w:t>
      </w:r>
      <w:r w:rsidRPr="00636DED">
        <w:rPr>
          <w:rFonts w:eastAsiaTheme="minorEastAsia"/>
        </w:rPr>
        <w:t>ãoverdades que restringem o projeto, Exemplo:                                                                                                             1- O toten deve ser a prova d'água                                                                                                                                2- O toten deve ter conexão com Internet de 1MB/s</w:t>
      </w:r>
    </w:p>
    <w:p w:rsidR="004E2366" w:rsidRDefault="007C6484" w:rsidP="00A647EE">
      <w:pPr>
        <w:pStyle w:val="TOC1"/>
      </w:pPr>
      <w:hyperlink w:anchor="_Toc310363833" w:history="1">
        <w:r w:rsidR="004E2366" w:rsidRPr="007677EB">
          <w:rPr>
            <w:rStyle w:val="Hyperlink"/>
          </w:rPr>
          <w:t>7.</w:t>
        </w:r>
        <w:r w:rsidR="004E236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677EB">
          <w:rPr>
            <w:rStyle w:val="Hyperlink"/>
          </w:rPr>
          <w:t>Premissas</w:t>
        </w:r>
        <w:r w:rsidR="004E2366">
          <w:rPr>
            <w:webHidden/>
          </w:rPr>
          <w:tab/>
        </w:r>
        <w:r w:rsidR="00A2509D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_Toc310363833 \h </w:instrText>
        </w:r>
        <w:r w:rsidR="00A2509D">
          <w:rPr>
            <w:webHidden/>
          </w:rPr>
        </w:r>
        <w:r w:rsidR="00A2509D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A2509D">
          <w:rPr>
            <w:webHidden/>
          </w:rPr>
          <w:fldChar w:fldCharType="end"/>
        </w:r>
      </w:hyperlink>
    </w:p>
    <w:p w:rsidR="00636DED" w:rsidRDefault="00636DED" w:rsidP="00636DED">
      <w:pPr>
        <w:rPr>
          <w:rFonts w:eastAsiaTheme="minorEastAsia"/>
        </w:rPr>
      </w:pPr>
    </w:p>
    <w:p w:rsidR="00636DED" w:rsidRPr="00636DED" w:rsidRDefault="00636DED" w:rsidP="00636DED">
      <w:pPr>
        <w:jc w:val="left"/>
        <w:rPr>
          <w:rFonts w:eastAsiaTheme="minorEastAsia"/>
        </w:rPr>
      </w:pPr>
      <w:r w:rsidRPr="00636DED">
        <w:rPr>
          <w:rFonts w:eastAsiaTheme="minorEastAsia"/>
        </w:rPr>
        <w:t xml:space="preserve">Se presume o que é verdade, não tem certeza, o cliente não tem certeza se realmente vai ser 2000 usuários simultãneo ou não. Exemplo:                                                                                                                                           - Usuário deve estar habilitado a utilizar o sistema de tal forma que não ultrapasse 1 minuto (é uma premissa porque esse tempo ainda não está bem definido) para realizar o seu pedido.                                                               - Projeto não pode ultrapassar mais do que 5% (é uma premissa porque não se tem certeza da flexibilidade nessa porcentagem) do prazo de entrega estimado.              </w:t>
      </w:r>
    </w:p>
    <w:p w:rsidR="00013A3D" w:rsidRDefault="00A2509D" w:rsidP="00A647EE">
      <w:pPr>
        <w:pStyle w:val="TOC1"/>
      </w:pPr>
      <w:r>
        <w:fldChar w:fldCharType="end"/>
      </w:r>
    </w:p>
    <w:p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2506E1" w:rsidRPr="00BD3693" w:rsidRDefault="00B95893" w:rsidP="00BD3693">
      <w:pPr>
        <w:pStyle w:val="Heading1"/>
      </w:pPr>
      <w:bookmarkStart w:id="1" w:name="_Toc310363823"/>
      <w:r>
        <w:lastRenderedPageBreak/>
        <w:t>Descrição do projeto</w:t>
      </w:r>
      <w:bookmarkEnd w:id="1"/>
    </w:p>
    <w:p w:rsidR="002506E1" w:rsidRDefault="002506E1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:rsidR="00940AB1" w:rsidRDefault="00BC13E0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Colocar as crianças em um centro i</w:t>
      </w:r>
      <w:r w:rsidR="001F7D91">
        <w:rPr>
          <w:rFonts w:ascii="Times New Roman" w:hAnsi="Times New Roman"/>
          <w:sz w:val="24"/>
          <w:szCs w:val="24"/>
        </w:rPr>
        <w:t>nfantil tem sido uma opção dos p</w:t>
      </w:r>
      <w:r>
        <w:rPr>
          <w:rFonts w:ascii="Times New Roman" w:hAnsi="Times New Roman"/>
          <w:sz w:val="24"/>
          <w:szCs w:val="24"/>
        </w:rPr>
        <w:t>ais e</w:t>
      </w:r>
      <w:r w:rsidR="001F7D91">
        <w:rPr>
          <w:rFonts w:ascii="Times New Roman" w:hAnsi="Times New Roman"/>
          <w:sz w:val="24"/>
          <w:szCs w:val="24"/>
        </w:rPr>
        <w:t>/ou</w:t>
      </w:r>
      <w:r>
        <w:rPr>
          <w:rFonts w:ascii="Times New Roman" w:hAnsi="Times New Roman"/>
          <w:sz w:val="24"/>
          <w:szCs w:val="24"/>
        </w:rPr>
        <w:t xml:space="preserve"> encarregados de educação que </w:t>
      </w:r>
      <w:proofErr w:type="spellStart"/>
      <w:r>
        <w:rPr>
          <w:rFonts w:ascii="Times New Roman" w:hAnsi="Times New Roman"/>
          <w:sz w:val="24"/>
          <w:szCs w:val="24"/>
        </w:rPr>
        <w:t>vê</w:t>
      </w:r>
      <w:r w:rsidR="006317C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o seu tempo consumido por outras actividades que, muitas vezes, visam garantir o </w:t>
      </w:r>
      <w:r w:rsidR="0033279F">
        <w:rPr>
          <w:rFonts w:ascii="Times New Roman" w:hAnsi="Times New Roman"/>
          <w:sz w:val="24"/>
          <w:szCs w:val="24"/>
        </w:rPr>
        <w:t>bem-estar</w:t>
      </w:r>
      <w:r>
        <w:rPr>
          <w:rFonts w:ascii="Times New Roman" w:hAnsi="Times New Roman"/>
          <w:sz w:val="24"/>
          <w:szCs w:val="24"/>
        </w:rPr>
        <w:t xml:space="preserve"> de suas crianças. Na fase em que estão, as crianças precisam não só de </w:t>
      </w:r>
      <w:r w:rsidR="0033279F">
        <w:rPr>
          <w:rFonts w:ascii="Times New Roman" w:hAnsi="Times New Roman"/>
          <w:sz w:val="24"/>
          <w:szCs w:val="24"/>
        </w:rPr>
        <w:t>providência,</w:t>
      </w:r>
      <w:r>
        <w:rPr>
          <w:rFonts w:ascii="Times New Roman" w:hAnsi="Times New Roman"/>
          <w:sz w:val="24"/>
          <w:szCs w:val="24"/>
        </w:rPr>
        <w:t xml:space="preserve"> mas também de cuidado e atenção.</w:t>
      </w:r>
    </w:p>
    <w:p w:rsidR="00BC13E0" w:rsidRDefault="00BC13E0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projecto </w:t>
      </w:r>
      <w:r>
        <w:rPr>
          <w:rFonts w:ascii="Times New Roman" w:hAnsi="Times New Roman"/>
          <w:i/>
          <w:sz w:val="24"/>
          <w:szCs w:val="24"/>
        </w:rPr>
        <w:t xml:space="preserve">Hlayisa </w:t>
      </w:r>
      <w:r>
        <w:rPr>
          <w:rFonts w:ascii="Times New Roman" w:hAnsi="Times New Roman"/>
          <w:sz w:val="24"/>
          <w:szCs w:val="24"/>
        </w:rPr>
        <w:t>visa assegurar que</w:t>
      </w:r>
      <w:r w:rsidR="001F7D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enquanto os encarregados de educação se encontram </w:t>
      </w:r>
      <w:r w:rsidR="006317C3" w:rsidRPr="006317C3">
        <w:rPr>
          <w:rFonts w:ascii="Times New Roman" w:hAnsi="Times New Roman"/>
          <w:sz w:val="24"/>
          <w:szCs w:val="24"/>
        </w:rPr>
        <w:t>ocupados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noutras tarefas e, do outro lado, suas crianças recebendo o cuidado que </w:t>
      </w:r>
      <w:r w:rsidR="0033279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elas não pode faltar, haja possibilidade</w:t>
      </w:r>
      <w:r w:rsidR="006317C3">
        <w:rPr>
          <w:rFonts w:ascii="Times New Roman" w:hAnsi="Times New Roman"/>
          <w:sz w:val="24"/>
          <w:szCs w:val="24"/>
        </w:rPr>
        <w:t xml:space="preserve"> </w:t>
      </w:r>
      <w:r w:rsidR="0033279F">
        <w:rPr>
          <w:rFonts w:ascii="Times New Roman" w:hAnsi="Times New Roman"/>
          <w:sz w:val="24"/>
          <w:szCs w:val="24"/>
        </w:rPr>
        <w:t>de estes</w:t>
      </w:r>
      <w:r w:rsidR="00940AB1">
        <w:rPr>
          <w:rFonts w:ascii="Times New Roman" w:hAnsi="Times New Roman"/>
          <w:sz w:val="24"/>
          <w:szCs w:val="24"/>
        </w:rPr>
        <w:t xml:space="preserve"> </w:t>
      </w:r>
      <w:r w:rsidR="006317C3">
        <w:rPr>
          <w:rFonts w:ascii="Times New Roman" w:hAnsi="Times New Roman"/>
          <w:sz w:val="24"/>
          <w:szCs w:val="24"/>
        </w:rPr>
        <w:t xml:space="preserve">manterem </w:t>
      </w:r>
      <w:r w:rsidR="0033279F">
        <w:rPr>
          <w:rFonts w:ascii="Times New Roman" w:hAnsi="Times New Roman"/>
          <w:sz w:val="24"/>
          <w:szCs w:val="24"/>
        </w:rPr>
        <w:t>atenção</w:t>
      </w:r>
      <w:r w:rsidR="006317C3">
        <w:rPr>
          <w:rFonts w:ascii="Times New Roman" w:hAnsi="Times New Roman"/>
          <w:sz w:val="24"/>
          <w:szCs w:val="24"/>
        </w:rPr>
        <w:t xml:space="preserve"> </w:t>
      </w:r>
      <w:r w:rsidR="00940AB1" w:rsidRPr="006317C3">
        <w:rPr>
          <w:rFonts w:ascii="Times New Roman" w:hAnsi="Times New Roman"/>
          <w:sz w:val="24"/>
          <w:szCs w:val="24"/>
        </w:rPr>
        <w:t>e acompanhamento</w:t>
      </w:r>
      <w:r w:rsidR="006317C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das</w:t>
      </w:r>
      <w:r w:rsidR="006317C3">
        <w:rPr>
          <w:rFonts w:ascii="Times New Roman" w:hAnsi="Times New Roman"/>
          <w:sz w:val="24"/>
          <w:szCs w:val="24"/>
        </w:rPr>
        <w:t xml:space="preserve"> actividades que recaem sobre suas</w:t>
      </w:r>
      <w:r w:rsidR="00940AB1">
        <w:rPr>
          <w:rFonts w:ascii="Times New Roman" w:hAnsi="Times New Roman"/>
          <w:sz w:val="24"/>
          <w:szCs w:val="24"/>
        </w:rPr>
        <w:t xml:space="preserve"> crianças</w:t>
      </w:r>
      <w:r w:rsidR="001F7D91">
        <w:rPr>
          <w:rFonts w:ascii="Times New Roman" w:hAnsi="Times New Roman"/>
          <w:sz w:val="24"/>
          <w:szCs w:val="24"/>
        </w:rPr>
        <w:t xml:space="preserve"> </w:t>
      </w:r>
      <w:r w:rsidR="006317C3">
        <w:rPr>
          <w:rFonts w:ascii="Times New Roman" w:hAnsi="Times New Roman"/>
          <w:sz w:val="24"/>
          <w:szCs w:val="24"/>
        </w:rPr>
        <w:t xml:space="preserve">enquanto estiverem na creche, </w:t>
      </w:r>
      <w:r w:rsidR="00940AB1">
        <w:rPr>
          <w:rFonts w:ascii="Times New Roman" w:hAnsi="Times New Roman"/>
          <w:sz w:val="24"/>
          <w:szCs w:val="24"/>
        </w:rPr>
        <w:t xml:space="preserve">bem como encurtar os processos administrativos entre os </w:t>
      </w:r>
      <w:r w:rsidR="006317C3">
        <w:rPr>
          <w:rFonts w:ascii="Times New Roman" w:hAnsi="Times New Roman"/>
          <w:sz w:val="24"/>
          <w:szCs w:val="24"/>
        </w:rPr>
        <w:t>encarregados e a creche</w:t>
      </w:r>
      <w:r w:rsidR="00940AB1">
        <w:rPr>
          <w:rFonts w:ascii="Times New Roman" w:hAnsi="Times New Roman"/>
          <w:sz w:val="24"/>
          <w:szCs w:val="24"/>
        </w:rPr>
        <w:t>, atendendo que o recurso tempo é cada vez mais escasso.</w:t>
      </w:r>
    </w:p>
    <w:p w:rsidR="00940AB1" w:rsidRDefault="00070341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Outro ponto focal do projecto é em </w:t>
      </w:r>
      <w:r w:rsidR="0033279F">
        <w:rPr>
          <w:rFonts w:ascii="Times New Roman" w:hAnsi="Times New Roman"/>
          <w:sz w:val="24"/>
          <w:szCs w:val="24"/>
        </w:rPr>
        <w:t>relação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a gestão</w:t>
      </w:r>
      <w:r w:rsidR="00AF0E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 própria creche, no que diz respeito aos alunos, </w:t>
      </w:r>
      <w:r w:rsidR="00940AB1">
        <w:rPr>
          <w:rFonts w:ascii="Times New Roman" w:hAnsi="Times New Roman"/>
          <w:sz w:val="24"/>
          <w:szCs w:val="24"/>
        </w:rPr>
        <w:t>as reg</w:t>
      </w:r>
      <w:r>
        <w:rPr>
          <w:rFonts w:ascii="Times New Roman" w:hAnsi="Times New Roman"/>
          <w:sz w:val="24"/>
          <w:szCs w:val="24"/>
        </w:rPr>
        <w:t xml:space="preserve">ras de negócio, os funcionários </w:t>
      </w:r>
      <w:proofErr w:type="spellStart"/>
      <w:r>
        <w:rPr>
          <w:rFonts w:ascii="Times New Roman" w:hAnsi="Times New Roman"/>
          <w:sz w:val="24"/>
          <w:szCs w:val="24"/>
        </w:rPr>
        <w:t>directamente</w:t>
      </w:r>
      <w:proofErr w:type="spellEnd"/>
      <w:r>
        <w:rPr>
          <w:rFonts w:ascii="Times New Roman" w:hAnsi="Times New Roman"/>
          <w:sz w:val="24"/>
          <w:szCs w:val="24"/>
        </w:rPr>
        <w:t xml:space="preserve"> envolvidos na </w:t>
      </w:r>
      <w:r w:rsidR="0033279F">
        <w:rPr>
          <w:rFonts w:ascii="Times New Roman" w:hAnsi="Times New Roman"/>
          <w:sz w:val="24"/>
          <w:szCs w:val="24"/>
        </w:rPr>
        <w:t>educação</w:t>
      </w:r>
      <w:r>
        <w:rPr>
          <w:rFonts w:ascii="Times New Roman" w:hAnsi="Times New Roman"/>
          <w:sz w:val="24"/>
          <w:szCs w:val="24"/>
        </w:rPr>
        <w:t xml:space="preserve"> das </w:t>
      </w:r>
      <w:r w:rsidR="0033279F">
        <w:rPr>
          <w:rFonts w:ascii="Times New Roman" w:hAnsi="Times New Roman"/>
          <w:sz w:val="24"/>
          <w:szCs w:val="24"/>
        </w:rPr>
        <w:t>crianças</w:t>
      </w:r>
      <w:r>
        <w:rPr>
          <w:rFonts w:ascii="Times New Roman" w:hAnsi="Times New Roman"/>
          <w:sz w:val="24"/>
          <w:szCs w:val="24"/>
        </w:rPr>
        <w:t xml:space="preserve"> e, também, em </w:t>
      </w:r>
      <w:r w:rsidR="0033279F">
        <w:rPr>
          <w:rFonts w:ascii="Times New Roman" w:hAnsi="Times New Roman"/>
          <w:sz w:val="24"/>
          <w:szCs w:val="24"/>
        </w:rPr>
        <w:t>situações</w:t>
      </w:r>
      <w:r>
        <w:rPr>
          <w:rFonts w:ascii="Times New Roman" w:hAnsi="Times New Roman"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 xml:space="preserve">de mudanças internas que venham a ser </w:t>
      </w:r>
      <w:proofErr w:type="spellStart"/>
      <w:r w:rsidR="00940AB1">
        <w:rPr>
          <w:rFonts w:ascii="Times New Roman" w:hAnsi="Times New Roman"/>
          <w:sz w:val="24"/>
          <w:szCs w:val="24"/>
        </w:rPr>
        <w:t>efectuadas</w:t>
      </w:r>
      <w:proofErr w:type="spellEnd"/>
      <w:r w:rsidR="00AF0E9F">
        <w:rPr>
          <w:rFonts w:ascii="Times New Roman" w:hAnsi="Times New Roman"/>
          <w:sz w:val="24"/>
          <w:szCs w:val="24"/>
        </w:rPr>
        <w:t>.</w:t>
      </w:r>
    </w:p>
    <w:p w:rsidR="001F7D91" w:rsidRDefault="0033279F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concepção</w:t>
      </w:r>
      <w:proofErr w:type="spellEnd"/>
      <w:r>
        <w:rPr>
          <w:rFonts w:ascii="Times New Roman" w:hAnsi="Times New Roman"/>
          <w:sz w:val="24"/>
          <w:szCs w:val="24"/>
        </w:rPr>
        <w:t xml:space="preserve"> de um sistema também está inclusa nos objectivos finais do projecto, daí a necessidade de uma capacitação e treinamento da equipa que vai lidar </w:t>
      </w:r>
      <w:proofErr w:type="spellStart"/>
      <w:r w:rsidR="006878C8">
        <w:rPr>
          <w:rFonts w:ascii="Times New Roman" w:hAnsi="Times New Roman"/>
          <w:sz w:val="24"/>
          <w:szCs w:val="24"/>
        </w:rPr>
        <w:t>directamente</w:t>
      </w:r>
      <w:proofErr w:type="spellEnd"/>
      <w:r w:rsidR="006878C8">
        <w:rPr>
          <w:rFonts w:ascii="Times New Roman" w:hAnsi="Times New Roman"/>
          <w:sz w:val="24"/>
          <w:szCs w:val="24"/>
        </w:rPr>
        <w:t xml:space="preserve"> com o sistema diariamente</w:t>
      </w:r>
      <w:r>
        <w:rPr>
          <w:rFonts w:ascii="Times New Roman" w:hAnsi="Times New Roman"/>
          <w:sz w:val="24"/>
          <w:szCs w:val="24"/>
        </w:rPr>
        <w:t>.</w:t>
      </w:r>
    </w:p>
    <w:p w:rsidR="001F7D91" w:rsidRDefault="001F7D91" w:rsidP="00940AB1">
      <w:pPr>
        <w:autoSpaceDE w:val="0"/>
        <w:autoSpaceDN w:val="0"/>
        <w:adjustRightInd w:val="0"/>
        <w:spacing w:before="0"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B95893" w:rsidRDefault="00B95893" w:rsidP="00B95893">
      <w:pPr>
        <w:pStyle w:val="Heading1"/>
      </w:pPr>
      <w:bookmarkStart w:id="2" w:name="_Toc310363824"/>
      <w:r>
        <w:t>Descrição do produto</w:t>
      </w:r>
      <w:bookmarkEnd w:id="2"/>
    </w:p>
    <w:p w:rsidR="00514765" w:rsidRDefault="00580468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Conforme o referido na descrição do projecto, o</w:t>
      </w:r>
      <w:r w:rsidR="00883B63">
        <w:rPr>
          <w:rFonts w:ascii="Times New Roman" w:hAnsi="Times New Roman"/>
          <w:sz w:val="24"/>
          <w:szCs w:val="24"/>
        </w:rPr>
        <w:t xml:space="preserve"> fim último de </w:t>
      </w:r>
      <w:r>
        <w:rPr>
          <w:rFonts w:ascii="Times New Roman" w:hAnsi="Times New Roman"/>
          <w:sz w:val="24"/>
          <w:szCs w:val="24"/>
        </w:rPr>
        <w:t xml:space="preserve">todos os esforços é a </w:t>
      </w:r>
      <w:proofErr w:type="spellStart"/>
      <w:r>
        <w:rPr>
          <w:rFonts w:ascii="Times New Roman" w:hAnsi="Times New Roman"/>
          <w:sz w:val="24"/>
          <w:szCs w:val="24"/>
        </w:rPr>
        <w:t>concep</w:t>
      </w:r>
      <w:r w:rsidR="00883B63">
        <w:rPr>
          <w:rFonts w:ascii="Times New Roman" w:hAnsi="Times New Roman"/>
          <w:sz w:val="24"/>
          <w:szCs w:val="24"/>
        </w:rPr>
        <w:t>ção</w:t>
      </w:r>
      <w:proofErr w:type="spellEnd"/>
      <w:r w:rsidR="00883B63">
        <w:rPr>
          <w:rFonts w:ascii="Times New Roman" w:hAnsi="Times New Roman"/>
          <w:sz w:val="24"/>
          <w:szCs w:val="24"/>
        </w:rPr>
        <w:t xml:space="preserve"> de um sistema de ges</w:t>
      </w:r>
      <w:r w:rsidR="006878C8">
        <w:rPr>
          <w:rFonts w:ascii="Times New Roman" w:hAnsi="Times New Roman"/>
          <w:sz w:val="24"/>
          <w:szCs w:val="24"/>
        </w:rPr>
        <w:t xml:space="preserve">tão </w:t>
      </w:r>
      <w:r w:rsidR="006878C8" w:rsidRPr="00580468">
        <w:rPr>
          <w:rFonts w:ascii="Times New Roman" w:hAnsi="Times New Roman"/>
          <w:i/>
          <w:sz w:val="24"/>
          <w:szCs w:val="24"/>
        </w:rPr>
        <w:t>web</w:t>
      </w:r>
      <w:r w:rsidR="006878C8">
        <w:rPr>
          <w:rFonts w:ascii="Times New Roman" w:hAnsi="Times New Roman"/>
          <w:sz w:val="24"/>
          <w:szCs w:val="24"/>
        </w:rPr>
        <w:t xml:space="preserve"> que terá </w:t>
      </w:r>
      <w:r>
        <w:rPr>
          <w:rFonts w:ascii="Times New Roman" w:hAnsi="Times New Roman"/>
          <w:sz w:val="24"/>
          <w:szCs w:val="24"/>
        </w:rPr>
        <w:t>nele embutido diversas</w:t>
      </w:r>
      <w:r w:rsidR="00883B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funcionalidades que irão dinamizar</w:t>
      </w:r>
      <w:r w:rsidR="00883B63">
        <w:rPr>
          <w:rFonts w:ascii="Times New Roman" w:hAnsi="Times New Roman"/>
          <w:sz w:val="24"/>
          <w:szCs w:val="24"/>
        </w:rPr>
        <w:t xml:space="preserve"> os processos de organização interna</w:t>
      </w:r>
      <w:r w:rsidR="00F9032A">
        <w:rPr>
          <w:rFonts w:ascii="Times New Roman" w:hAnsi="Times New Roman"/>
          <w:sz w:val="24"/>
          <w:szCs w:val="24"/>
        </w:rPr>
        <w:t>.</w:t>
      </w:r>
    </w:p>
    <w:p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um lado, o</w:t>
      </w:r>
      <w:r w:rsidR="00F9032A">
        <w:rPr>
          <w:rFonts w:ascii="Times New Roman" w:hAnsi="Times New Roman"/>
          <w:sz w:val="24"/>
          <w:szCs w:val="24"/>
        </w:rPr>
        <w:t xml:space="preserve"> sistema </w:t>
      </w:r>
      <w:r w:rsidR="00580468">
        <w:rPr>
          <w:rFonts w:ascii="Times New Roman" w:hAnsi="Times New Roman"/>
          <w:sz w:val="24"/>
          <w:szCs w:val="24"/>
        </w:rPr>
        <w:t>traz consigo</w:t>
      </w:r>
      <w:r w:rsidR="00F9032A">
        <w:rPr>
          <w:rFonts w:ascii="Times New Roman" w:hAnsi="Times New Roman"/>
          <w:sz w:val="24"/>
          <w:szCs w:val="24"/>
        </w:rPr>
        <w:t xml:space="preserve"> diversas melhorias no que diz respeito a realização das inscrições, pois além de possibilitar o pagamento remoto aos clientes, possibilita também uma área de gestão de todos os educandos inscritos</w:t>
      </w:r>
      <w:r w:rsidR="00580468">
        <w:rPr>
          <w:rFonts w:ascii="Times New Roman" w:hAnsi="Times New Roman"/>
          <w:sz w:val="24"/>
          <w:szCs w:val="24"/>
        </w:rPr>
        <w:t>,</w:t>
      </w:r>
      <w:r w:rsidR="00F9032A">
        <w:rPr>
          <w:rFonts w:ascii="Times New Roman" w:hAnsi="Times New Roman"/>
          <w:sz w:val="24"/>
          <w:szCs w:val="24"/>
        </w:rPr>
        <w:t xml:space="preserve"> de forma que haja controlo do número de vagas </w:t>
      </w:r>
      <w:r w:rsidR="00580468">
        <w:rPr>
          <w:rFonts w:ascii="Times New Roman" w:hAnsi="Times New Roman"/>
          <w:sz w:val="24"/>
          <w:szCs w:val="24"/>
        </w:rPr>
        <w:t>disponíveis por</w:t>
      </w:r>
      <w:r w:rsidR="00F9032A">
        <w:rPr>
          <w:rFonts w:ascii="Times New Roman" w:hAnsi="Times New Roman"/>
          <w:sz w:val="24"/>
          <w:szCs w:val="24"/>
        </w:rPr>
        <w:t xml:space="preserve"> parte da secretaria.</w:t>
      </w:r>
    </w:p>
    <w:p w:rsidR="00F9032A" w:rsidRDefault="00F9032A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Através do sistema</w:t>
      </w:r>
      <w:r w:rsidR="0058046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instituição terá </w:t>
      </w:r>
      <w:r w:rsidR="00580468">
        <w:rPr>
          <w:rFonts w:ascii="Times New Roman" w:hAnsi="Times New Roman"/>
          <w:sz w:val="24"/>
          <w:szCs w:val="24"/>
        </w:rPr>
        <w:t>como alterar</w:t>
      </w:r>
      <w:r>
        <w:rPr>
          <w:rFonts w:ascii="Times New Roman" w:hAnsi="Times New Roman"/>
          <w:sz w:val="24"/>
          <w:szCs w:val="24"/>
        </w:rPr>
        <w:t xml:space="preserve"> as regras de negócio, adaptando</w:t>
      </w:r>
      <w:r w:rsidR="00580468">
        <w:rPr>
          <w:rFonts w:ascii="Times New Roman" w:hAnsi="Times New Roman"/>
          <w:sz w:val="24"/>
          <w:szCs w:val="24"/>
        </w:rPr>
        <w:t xml:space="preserve"> – o</w:t>
      </w:r>
      <w:r>
        <w:rPr>
          <w:rFonts w:ascii="Times New Roman" w:hAnsi="Times New Roman"/>
          <w:sz w:val="24"/>
          <w:szCs w:val="24"/>
        </w:rPr>
        <w:t xml:space="preserve"> para </w:t>
      </w:r>
      <w:r w:rsidR="00580468">
        <w:rPr>
          <w:rFonts w:ascii="Times New Roman" w:hAnsi="Times New Roman"/>
          <w:sz w:val="24"/>
          <w:szCs w:val="24"/>
        </w:rPr>
        <w:t>qualquer</w:t>
      </w:r>
      <w:r>
        <w:rPr>
          <w:rFonts w:ascii="Times New Roman" w:hAnsi="Times New Roman"/>
          <w:sz w:val="24"/>
          <w:szCs w:val="24"/>
        </w:rPr>
        <w:t xml:space="preserve"> situação desejada, </w:t>
      </w:r>
      <w:r w:rsidR="00580468">
        <w:rPr>
          <w:rFonts w:ascii="Times New Roman" w:hAnsi="Times New Roman"/>
          <w:sz w:val="24"/>
          <w:szCs w:val="24"/>
        </w:rPr>
        <w:t>a título de</w:t>
      </w:r>
      <w:r>
        <w:rPr>
          <w:rFonts w:ascii="Times New Roman" w:hAnsi="Times New Roman"/>
          <w:sz w:val="24"/>
          <w:szCs w:val="24"/>
        </w:rPr>
        <w:t xml:space="preserve"> exemplo: caso se aumente o número de salas físicas, a instituição terá a autonomia de fazer as devidas e </w:t>
      </w:r>
      <w:proofErr w:type="spellStart"/>
      <w:r>
        <w:rPr>
          <w:rFonts w:ascii="Times New Roman" w:hAnsi="Times New Roman"/>
          <w:sz w:val="24"/>
          <w:szCs w:val="24"/>
        </w:rPr>
        <w:t>correctas</w:t>
      </w:r>
      <w:proofErr w:type="spellEnd"/>
      <w:r>
        <w:rPr>
          <w:rFonts w:ascii="Times New Roman" w:hAnsi="Times New Roman"/>
          <w:sz w:val="24"/>
          <w:szCs w:val="24"/>
        </w:rPr>
        <w:t xml:space="preserve"> mudanças para que não haja problemas semânticos.</w:t>
      </w:r>
    </w:p>
    <w:p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Ainda sobre a </w:t>
      </w:r>
      <w:r w:rsidR="00F9032A">
        <w:rPr>
          <w:rFonts w:ascii="Times New Roman" w:hAnsi="Times New Roman"/>
          <w:sz w:val="24"/>
          <w:szCs w:val="24"/>
        </w:rPr>
        <w:t xml:space="preserve">parte interna, o sistema </w:t>
      </w:r>
      <w:r>
        <w:rPr>
          <w:rFonts w:ascii="Times New Roman" w:hAnsi="Times New Roman"/>
          <w:sz w:val="24"/>
          <w:szCs w:val="24"/>
        </w:rPr>
        <w:t>traz</w:t>
      </w:r>
      <w:r w:rsidR="00F9032A">
        <w:rPr>
          <w:rFonts w:ascii="Times New Roman" w:hAnsi="Times New Roman"/>
          <w:sz w:val="24"/>
          <w:szCs w:val="24"/>
        </w:rPr>
        <w:t xml:space="preserve"> consigo a possibilidade de controlar o pagamento d</w:t>
      </w:r>
      <w:r>
        <w:rPr>
          <w:rFonts w:ascii="Times New Roman" w:hAnsi="Times New Roman"/>
          <w:sz w:val="24"/>
          <w:szCs w:val="24"/>
        </w:rPr>
        <w:t xml:space="preserve">as mensalidades </w:t>
      </w:r>
      <w:r w:rsidR="00F9032A">
        <w:rPr>
          <w:rFonts w:ascii="Times New Roman" w:hAnsi="Times New Roman"/>
          <w:sz w:val="24"/>
          <w:szCs w:val="24"/>
        </w:rPr>
        <w:t xml:space="preserve">e possíveis multas ao </w:t>
      </w:r>
      <w:r>
        <w:rPr>
          <w:rFonts w:ascii="Times New Roman" w:hAnsi="Times New Roman"/>
          <w:sz w:val="24"/>
          <w:szCs w:val="24"/>
        </w:rPr>
        <w:t>critério</w:t>
      </w:r>
      <w:r w:rsidR="00F9032A">
        <w:rPr>
          <w:rFonts w:ascii="Times New Roman" w:hAnsi="Times New Roman"/>
          <w:sz w:val="24"/>
          <w:szCs w:val="24"/>
        </w:rPr>
        <w:t xml:space="preserve"> do próprio centro infantil.</w:t>
      </w:r>
    </w:p>
    <w:p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outro lado, n</w:t>
      </w:r>
      <w:r w:rsidR="00F9032A">
        <w:rPr>
          <w:rFonts w:ascii="Times New Roman" w:hAnsi="Times New Roman"/>
          <w:sz w:val="24"/>
          <w:szCs w:val="24"/>
        </w:rPr>
        <w:t xml:space="preserve">o que tange aos </w:t>
      </w:r>
      <w:r>
        <w:rPr>
          <w:rFonts w:ascii="Times New Roman" w:hAnsi="Times New Roman"/>
          <w:sz w:val="24"/>
          <w:szCs w:val="24"/>
        </w:rPr>
        <w:t xml:space="preserve">pais e/ou </w:t>
      </w:r>
      <w:r w:rsidR="00F9032A">
        <w:rPr>
          <w:rFonts w:ascii="Times New Roman" w:hAnsi="Times New Roman"/>
          <w:sz w:val="24"/>
          <w:szCs w:val="24"/>
        </w:rPr>
        <w:t>encarregados</w:t>
      </w:r>
      <w:r>
        <w:rPr>
          <w:rFonts w:ascii="Times New Roman" w:hAnsi="Times New Roman"/>
          <w:sz w:val="24"/>
          <w:szCs w:val="24"/>
        </w:rPr>
        <w:t xml:space="preserve"> de educação</w:t>
      </w:r>
      <w:r w:rsidR="00F9032A">
        <w:rPr>
          <w:rFonts w:ascii="Times New Roman" w:hAnsi="Times New Roman"/>
          <w:sz w:val="24"/>
          <w:szCs w:val="24"/>
        </w:rPr>
        <w:t xml:space="preserve">, eles terão o seu campo de </w:t>
      </w:r>
      <w:proofErr w:type="spellStart"/>
      <w:r w:rsidR="00F9032A">
        <w:rPr>
          <w:rFonts w:ascii="Times New Roman" w:hAnsi="Times New Roman"/>
          <w:sz w:val="24"/>
          <w:szCs w:val="24"/>
        </w:rPr>
        <w:t>acção</w:t>
      </w:r>
      <w:proofErr w:type="spellEnd"/>
      <w:r w:rsidR="00F9032A">
        <w:rPr>
          <w:rFonts w:ascii="Times New Roman" w:hAnsi="Times New Roman"/>
          <w:sz w:val="24"/>
          <w:szCs w:val="24"/>
        </w:rPr>
        <w:t xml:space="preserve"> no sistema através da introdução de um </w:t>
      </w:r>
      <w:proofErr w:type="spellStart"/>
      <w:r>
        <w:rPr>
          <w:rFonts w:ascii="Times New Roman" w:hAnsi="Times New Roman"/>
          <w:i/>
          <w:sz w:val="24"/>
          <w:szCs w:val="24"/>
        </w:rPr>
        <w:t>user</w:t>
      </w:r>
      <w:r w:rsidR="00F9032A">
        <w:rPr>
          <w:rFonts w:ascii="Times New Roman" w:hAnsi="Times New Roman"/>
          <w:i/>
          <w:sz w:val="24"/>
          <w:szCs w:val="24"/>
        </w:rPr>
        <w:t>name</w:t>
      </w:r>
      <w:proofErr w:type="spellEnd"/>
      <w:r w:rsidR="00F9032A">
        <w:rPr>
          <w:rFonts w:ascii="Times New Roman" w:hAnsi="Times New Roman"/>
          <w:i/>
          <w:sz w:val="24"/>
          <w:szCs w:val="24"/>
        </w:rPr>
        <w:t xml:space="preserve"> </w:t>
      </w:r>
      <w:r w:rsidR="00F9032A">
        <w:rPr>
          <w:rFonts w:ascii="Times New Roman" w:hAnsi="Times New Roman"/>
          <w:sz w:val="24"/>
          <w:szCs w:val="24"/>
        </w:rPr>
        <w:t xml:space="preserve">e um </w:t>
      </w:r>
      <w:r w:rsidR="00F9032A">
        <w:rPr>
          <w:rFonts w:ascii="Times New Roman" w:hAnsi="Times New Roman"/>
          <w:i/>
          <w:sz w:val="24"/>
          <w:szCs w:val="24"/>
        </w:rPr>
        <w:t>password</w:t>
      </w:r>
      <w:r w:rsidR="00340AB9">
        <w:rPr>
          <w:rFonts w:ascii="Times New Roman" w:hAnsi="Times New Roman"/>
          <w:sz w:val="24"/>
          <w:szCs w:val="24"/>
        </w:rPr>
        <w:t xml:space="preserve"> que lhes possibilitará a execução de diversas actividades, não só a inscrição remota inicialmente citada, como </w:t>
      </w:r>
      <w:r>
        <w:rPr>
          <w:rFonts w:ascii="Times New Roman" w:hAnsi="Times New Roman"/>
          <w:sz w:val="24"/>
          <w:szCs w:val="24"/>
        </w:rPr>
        <w:t>também</w:t>
      </w:r>
      <w:r w:rsidR="00340AB9">
        <w:rPr>
          <w:rFonts w:ascii="Times New Roman" w:hAnsi="Times New Roman"/>
          <w:sz w:val="24"/>
          <w:szCs w:val="24"/>
        </w:rPr>
        <w:t xml:space="preserve"> ao pagamento de mensalidades e o seu controlo, a visualização do cardápio diário para melhor saber de que “a sua criança” se está a alimentar, a visualização das actividades nas qu</w:t>
      </w:r>
      <w:r>
        <w:rPr>
          <w:rFonts w:ascii="Times New Roman" w:hAnsi="Times New Roman"/>
          <w:sz w:val="24"/>
          <w:szCs w:val="24"/>
        </w:rPr>
        <w:t>ais as crianças estão inseridas</w:t>
      </w:r>
      <w:r w:rsidR="00340AB9">
        <w:rPr>
          <w:rFonts w:ascii="Times New Roman" w:hAnsi="Times New Roman"/>
          <w:sz w:val="24"/>
          <w:szCs w:val="24"/>
        </w:rPr>
        <w:t xml:space="preserve"> bem como as lições </w:t>
      </w:r>
      <w:r>
        <w:rPr>
          <w:rFonts w:ascii="Times New Roman" w:hAnsi="Times New Roman"/>
          <w:sz w:val="24"/>
          <w:szCs w:val="24"/>
        </w:rPr>
        <w:t>que elas têm aprendido a cada</w:t>
      </w:r>
      <w:r w:rsidR="00340AB9">
        <w:rPr>
          <w:rFonts w:ascii="Times New Roman" w:hAnsi="Times New Roman"/>
          <w:sz w:val="24"/>
          <w:szCs w:val="24"/>
        </w:rPr>
        <w:t xml:space="preserve"> dia.</w:t>
      </w:r>
    </w:p>
    <w:p w:rsidR="00340AB9" w:rsidRDefault="00340AB9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salientar que</w:t>
      </w:r>
      <w:r w:rsidR="000D530F">
        <w:rPr>
          <w:rFonts w:ascii="Times New Roman" w:hAnsi="Times New Roman"/>
          <w:sz w:val="24"/>
          <w:szCs w:val="24"/>
        </w:rPr>
        <w:t>, a centro</w:t>
      </w:r>
      <w:r>
        <w:rPr>
          <w:rFonts w:ascii="Times New Roman" w:hAnsi="Times New Roman"/>
          <w:sz w:val="24"/>
          <w:szCs w:val="24"/>
        </w:rPr>
        <w:t xml:space="preserve"> infantil terá os seus s</w:t>
      </w:r>
      <w:r w:rsidR="000D530F">
        <w:rPr>
          <w:rFonts w:ascii="Times New Roman" w:hAnsi="Times New Roman"/>
          <w:sz w:val="24"/>
          <w:szCs w:val="24"/>
        </w:rPr>
        <w:t>erviços mais divulgados, pois have</w:t>
      </w:r>
      <w:r>
        <w:rPr>
          <w:rFonts w:ascii="Times New Roman" w:hAnsi="Times New Roman"/>
          <w:sz w:val="24"/>
          <w:szCs w:val="24"/>
        </w:rPr>
        <w:t xml:space="preserve">rá um </w:t>
      </w:r>
      <w:r>
        <w:rPr>
          <w:rFonts w:ascii="Times New Roman" w:hAnsi="Times New Roman"/>
          <w:i/>
          <w:sz w:val="24"/>
          <w:szCs w:val="24"/>
        </w:rPr>
        <w:t xml:space="preserve">website </w:t>
      </w:r>
      <w:r>
        <w:rPr>
          <w:rFonts w:ascii="Times New Roman" w:hAnsi="Times New Roman"/>
          <w:sz w:val="24"/>
          <w:szCs w:val="24"/>
        </w:rPr>
        <w:t>que possibilitará</w:t>
      </w:r>
      <w:r w:rsidR="000D530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qualquer </w:t>
      </w:r>
      <w:r w:rsidR="000D530F">
        <w:rPr>
          <w:rFonts w:ascii="Times New Roman" w:hAnsi="Times New Roman"/>
          <w:sz w:val="24"/>
          <w:szCs w:val="24"/>
        </w:rPr>
        <w:t xml:space="preserve">um, </w:t>
      </w:r>
      <w:r>
        <w:rPr>
          <w:rFonts w:ascii="Times New Roman" w:hAnsi="Times New Roman"/>
          <w:sz w:val="24"/>
          <w:szCs w:val="24"/>
        </w:rPr>
        <w:t xml:space="preserve">uma visão completa daquilo que a instituição realmente é, ter acesso ao perfil dos educadores, bem como a de todos os funcionários que influenciam </w:t>
      </w:r>
      <w:proofErr w:type="spellStart"/>
      <w:r>
        <w:rPr>
          <w:rFonts w:ascii="Times New Roman" w:hAnsi="Times New Roman"/>
          <w:sz w:val="24"/>
          <w:szCs w:val="24"/>
        </w:rPr>
        <w:t>directamente</w:t>
      </w:r>
      <w:proofErr w:type="spellEnd"/>
      <w:r>
        <w:rPr>
          <w:rFonts w:ascii="Times New Roman" w:hAnsi="Times New Roman"/>
          <w:sz w:val="24"/>
          <w:szCs w:val="24"/>
        </w:rPr>
        <w:t xml:space="preserve"> no desenvolvimento da criança. Será possível também através da página, ver algumas actividades que as </w:t>
      </w:r>
      <w:r w:rsidR="000D530F">
        <w:rPr>
          <w:rFonts w:ascii="Times New Roman" w:hAnsi="Times New Roman"/>
          <w:sz w:val="24"/>
          <w:szCs w:val="24"/>
        </w:rPr>
        <w:t>crianças tê</w:t>
      </w:r>
      <w:r>
        <w:rPr>
          <w:rFonts w:ascii="Times New Roman" w:hAnsi="Times New Roman"/>
          <w:sz w:val="24"/>
          <w:szCs w:val="24"/>
        </w:rPr>
        <w:t>m realizado e uma galeria de fotos ilustrativas das mesmas actividades.</w:t>
      </w:r>
    </w:p>
    <w:p w:rsidR="00340AB9" w:rsidRPr="00340AB9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meio das divulgações</w:t>
      </w:r>
      <w:r w:rsidR="00015B49">
        <w:rPr>
          <w:rFonts w:ascii="Times New Roman" w:hAnsi="Times New Roman"/>
          <w:sz w:val="24"/>
          <w:szCs w:val="24"/>
        </w:rPr>
        <w:t xml:space="preserve"> do centro infantil</w:t>
      </w:r>
      <w:r>
        <w:rPr>
          <w:rFonts w:ascii="Times New Roman" w:hAnsi="Times New Roman"/>
          <w:sz w:val="24"/>
          <w:szCs w:val="24"/>
        </w:rPr>
        <w:t xml:space="preserve"> no </w:t>
      </w:r>
      <w:r>
        <w:rPr>
          <w:rFonts w:ascii="Times New Roman" w:hAnsi="Times New Roman"/>
          <w:i/>
          <w:sz w:val="24"/>
          <w:szCs w:val="24"/>
        </w:rPr>
        <w:t>website</w:t>
      </w:r>
      <w:r w:rsidR="00015B49">
        <w:rPr>
          <w:rFonts w:ascii="Times New Roman" w:hAnsi="Times New Roman"/>
          <w:sz w:val="24"/>
          <w:szCs w:val="24"/>
        </w:rPr>
        <w:t>, o sistema poderá agregar um enorme valor à</w:t>
      </w:r>
      <w:r w:rsidR="00340AB9">
        <w:rPr>
          <w:rFonts w:ascii="Times New Roman" w:hAnsi="Times New Roman"/>
          <w:sz w:val="24"/>
          <w:szCs w:val="24"/>
        </w:rPr>
        <w:t xml:space="preserve"> ins</w:t>
      </w:r>
      <w:r w:rsidR="00015B49">
        <w:rPr>
          <w:rFonts w:ascii="Times New Roman" w:hAnsi="Times New Roman"/>
          <w:sz w:val="24"/>
          <w:szCs w:val="24"/>
        </w:rPr>
        <w:t>tituição no diz respeito a questão</w:t>
      </w:r>
      <w:r w:rsidR="00340AB9">
        <w:rPr>
          <w:rFonts w:ascii="Times New Roman" w:hAnsi="Times New Roman"/>
          <w:sz w:val="24"/>
          <w:szCs w:val="24"/>
        </w:rPr>
        <w:t xml:space="preserve"> económica, bem como a nível de organização interna, pois haverá uma migração dos perfis </w:t>
      </w:r>
      <w:r w:rsidR="00015B49">
        <w:rPr>
          <w:rFonts w:ascii="Times New Roman" w:hAnsi="Times New Roman"/>
          <w:sz w:val="24"/>
          <w:szCs w:val="24"/>
        </w:rPr>
        <w:t>físicos</w:t>
      </w:r>
      <w:r w:rsidR="00340AB9">
        <w:rPr>
          <w:rFonts w:ascii="Times New Roman" w:hAnsi="Times New Roman"/>
          <w:sz w:val="24"/>
          <w:szCs w:val="24"/>
        </w:rPr>
        <w:t xml:space="preserve"> dos alunos para digital</w:t>
      </w:r>
      <w:r w:rsidR="00015B49">
        <w:rPr>
          <w:rFonts w:ascii="Times New Roman" w:hAnsi="Times New Roman"/>
          <w:sz w:val="24"/>
          <w:szCs w:val="24"/>
        </w:rPr>
        <w:t>,</w:t>
      </w:r>
      <w:r w:rsidR="00340AB9">
        <w:rPr>
          <w:rFonts w:ascii="Times New Roman" w:hAnsi="Times New Roman"/>
          <w:sz w:val="24"/>
          <w:szCs w:val="24"/>
        </w:rPr>
        <w:t xml:space="preserve"> o que permitirá maior dinâmica até mesmo na procura de registos passados. </w:t>
      </w:r>
    </w:p>
    <w:p w:rsidR="00F9032A" w:rsidRPr="00883B63" w:rsidRDefault="00F9032A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w:rsidR="000E5CD2" w:rsidRPr="000E5CD2" w:rsidRDefault="000E5CD2" w:rsidP="000E5CD2">
      <w:pPr>
        <w:pStyle w:val="Heading1"/>
      </w:pPr>
      <w:bookmarkStart w:id="3" w:name="_Toc310363825"/>
      <w:r w:rsidRPr="000E5CD2">
        <w:t>Entregas</w:t>
      </w:r>
      <w:bookmarkEnd w:id="3"/>
    </w:p>
    <w:p w:rsidR="004B101D" w:rsidRDefault="004B101D" w:rsidP="004B101D">
      <w:pPr>
        <w:autoSpaceDE w:val="0"/>
        <w:autoSpaceDN w:val="0"/>
        <w:adjustRightInd w:val="0"/>
        <w:spacing w:before="0" w:after="0"/>
        <w:rPr>
          <w:i/>
          <w:color w:val="0000FF"/>
        </w:rPr>
      </w:pPr>
      <w:proofErr w:type="gramStart"/>
      <w:r>
        <w:rPr>
          <w:i/>
          <w:color w:val="0000FF"/>
        </w:rPr>
        <w:t>&lt;Descrever</w:t>
      </w:r>
      <w:proofErr w:type="gramEnd"/>
      <w:r>
        <w:rPr>
          <w:i/>
          <w:color w:val="0000FF"/>
        </w:rPr>
        <w:t xml:space="preserve"> as entregas prometidas, tanto as que deverão ser entregues ao cliente como as internas (documentos de gerenciamento).</w:t>
      </w:r>
      <w:r w:rsidR="00B95893">
        <w:rPr>
          <w:i/>
          <w:color w:val="0000FF"/>
        </w:rPr>
        <w:t xml:space="preserve"> As entregas podem ser escritas em nível conciso ou em grande detalhe.</w:t>
      </w:r>
      <w:r>
        <w:rPr>
          <w:i/>
          <w:color w:val="0000FF"/>
        </w:rPr>
        <w:t>&gt;</w:t>
      </w:r>
    </w:p>
    <w:p w:rsidR="000E5CD2" w:rsidRPr="00883843" w:rsidRDefault="000E5CD2" w:rsidP="000E5CD2">
      <w:pPr>
        <w:pStyle w:val="Heading2"/>
        <w:rPr>
          <w:sz w:val="20"/>
        </w:rPr>
      </w:pPr>
      <w:bookmarkStart w:id="4" w:name="_Toc310363826"/>
      <w:r w:rsidRPr="00883843">
        <w:rPr>
          <w:sz w:val="20"/>
        </w:rPr>
        <w:t>Entrega 1</w:t>
      </w:r>
      <w:bookmarkEnd w:id="4"/>
    </w:p>
    <w:p w:rsidR="002322EF" w:rsidRPr="00883843" w:rsidRDefault="00547A29" w:rsidP="00947D57">
      <w:pPr>
        <w:pStyle w:val="ListParagraph"/>
        <w:numPr>
          <w:ilvl w:val="0"/>
          <w:numId w:val="11"/>
        </w:numPr>
      </w:pPr>
      <w:r w:rsidRPr="00883843">
        <w:t>Plano de gestão do documento de escopo</w:t>
      </w:r>
      <w:r w:rsidR="00FA4777" w:rsidRPr="00883843">
        <w:t>.</w:t>
      </w:r>
    </w:p>
    <w:p w:rsidR="00883843" w:rsidRDefault="00883843" w:rsidP="00883843"/>
    <w:p w:rsidR="009170B0" w:rsidRDefault="009170B0" w:rsidP="00883843">
      <w:pPr>
        <w:rPr>
          <w:b/>
        </w:rPr>
      </w:pPr>
      <w:r w:rsidRPr="009170B0">
        <w:rPr>
          <w:b/>
        </w:rPr>
        <w:t>4.2. Entrega 2</w:t>
      </w:r>
    </w:p>
    <w:p w:rsidR="00561279" w:rsidRDefault="00561279" w:rsidP="00561279">
      <w:pPr>
        <w:pStyle w:val="ListParagraph"/>
        <w:numPr>
          <w:ilvl w:val="0"/>
          <w:numId w:val="11"/>
        </w:numPr>
      </w:pPr>
      <w:r w:rsidRPr="009170B0">
        <w:t>Plano do projecto</w:t>
      </w:r>
    </w:p>
    <w:p w:rsidR="009170B0" w:rsidRDefault="009170B0" w:rsidP="009170B0"/>
    <w:p w:rsidR="009170B0" w:rsidRDefault="009170B0" w:rsidP="009170B0">
      <w:pPr>
        <w:rPr>
          <w:b/>
        </w:rPr>
      </w:pPr>
      <w:r w:rsidRPr="009170B0">
        <w:rPr>
          <w:b/>
        </w:rPr>
        <w:t>4.3. Entrega 3</w:t>
      </w:r>
    </w:p>
    <w:p w:rsidR="00561279" w:rsidRPr="00561279" w:rsidRDefault="00561279" w:rsidP="009170B0">
      <w:pPr>
        <w:pStyle w:val="ListParagraph"/>
        <w:numPr>
          <w:ilvl w:val="0"/>
          <w:numId w:val="11"/>
        </w:numPr>
      </w:pPr>
      <w:r w:rsidRPr="009170B0">
        <w:t>Proposta técnica Financeira</w:t>
      </w:r>
    </w:p>
    <w:p w:rsidR="00C2399D" w:rsidRPr="009170B0" w:rsidRDefault="00C2399D" w:rsidP="00C2399D">
      <w:pPr>
        <w:pStyle w:val="ListParagraph"/>
      </w:pPr>
    </w:p>
    <w:p w:rsidR="00883843" w:rsidRDefault="00883843" w:rsidP="00883843">
      <w:pPr>
        <w:rPr>
          <w:b/>
        </w:rPr>
      </w:pPr>
      <w:r w:rsidRPr="00361922">
        <w:rPr>
          <w:b/>
        </w:rPr>
        <w:t>4</w:t>
      </w:r>
      <w:r w:rsidR="00A1711F">
        <w:rPr>
          <w:b/>
        </w:rPr>
        <w:t>.4</w:t>
      </w:r>
      <w:r w:rsidR="00561279">
        <w:rPr>
          <w:b/>
        </w:rPr>
        <w:t>. Entrega 4</w:t>
      </w:r>
    </w:p>
    <w:p w:rsidR="00361922" w:rsidRPr="00207350" w:rsidRDefault="00C17231" w:rsidP="00947D57">
      <w:pPr>
        <w:pStyle w:val="ListParagraph"/>
        <w:numPr>
          <w:ilvl w:val="0"/>
          <w:numId w:val="11"/>
        </w:numPr>
      </w:pPr>
      <w:r w:rsidRPr="002363B4">
        <w:t>Documento de requisitos;</w:t>
      </w:r>
    </w:p>
    <w:p w:rsidR="00514765" w:rsidRPr="004758A4" w:rsidRDefault="00A1711F" w:rsidP="00883843">
      <w:pPr>
        <w:pStyle w:val="Heading2"/>
        <w:numPr>
          <w:ilvl w:val="0"/>
          <w:numId w:val="0"/>
        </w:numPr>
        <w:rPr>
          <w:sz w:val="20"/>
        </w:rPr>
      </w:pPr>
      <w:bookmarkStart w:id="5" w:name="_Toc310363827"/>
      <w:bookmarkStart w:id="6" w:name="_Toc84830889"/>
      <w:bookmarkStart w:id="7" w:name="_Toc310363828"/>
      <w:r>
        <w:rPr>
          <w:sz w:val="20"/>
        </w:rPr>
        <w:t xml:space="preserve">4.5. </w:t>
      </w:r>
      <w:r w:rsidR="001A26F2" w:rsidRPr="004758A4">
        <w:rPr>
          <w:sz w:val="20"/>
        </w:rPr>
        <w:t xml:space="preserve"> </w:t>
      </w:r>
      <w:r w:rsidR="00514765" w:rsidRPr="004758A4">
        <w:rPr>
          <w:sz w:val="20"/>
        </w:rPr>
        <w:t xml:space="preserve">Entrega </w:t>
      </w:r>
      <w:bookmarkEnd w:id="5"/>
      <w:r w:rsidR="00561279">
        <w:rPr>
          <w:sz w:val="20"/>
        </w:rPr>
        <w:t>5</w:t>
      </w:r>
    </w:p>
    <w:p w:rsidR="00BD36AE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Módulo de inscrição de alunos;</w:t>
      </w:r>
    </w:p>
    <w:p w:rsidR="000701D5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Módulo de pagamento de mensalidades;</w:t>
      </w:r>
    </w:p>
    <w:p w:rsidR="000701D5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Modulo de cadastro de funcionários.</w:t>
      </w:r>
    </w:p>
    <w:p w:rsidR="00514765" w:rsidRPr="00883843" w:rsidRDefault="00514765" w:rsidP="00A1711F">
      <w:pPr>
        <w:pStyle w:val="Heading2"/>
        <w:numPr>
          <w:ilvl w:val="1"/>
          <w:numId w:val="16"/>
        </w:numPr>
        <w:rPr>
          <w:sz w:val="20"/>
        </w:rPr>
      </w:pPr>
      <w:r w:rsidRPr="00883843">
        <w:rPr>
          <w:sz w:val="20"/>
        </w:rPr>
        <w:lastRenderedPageBreak/>
        <w:t>E</w:t>
      </w:r>
      <w:r w:rsidR="004E1E43">
        <w:rPr>
          <w:sz w:val="20"/>
        </w:rPr>
        <w:t>ntrega 6</w:t>
      </w:r>
    </w:p>
    <w:p w:rsidR="00514765" w:rsidRPr="00883843" w:rsidRDefault="000701D5" w:rsidP="00947D5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3843">
        <w:rPr>
          <w:color w:val="000000" w:themeColor="text1"/>
        </w:rPr>
        <w:t>Relatório   de desempenho da entrega anterior;</w:t>
      </w:r>
    </w:p>
    <w:p w:rsidR="00FD6F93" w:rsidRPr="00A1711F" w:rsidRDefault="000701D5" w:rsidP="000720C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3843">
        <w:rPr>
          <w:color w:val="000000" w:themeColor="text1"/>
        </w:rPr>
        <w:t>M</w:t>
      </w:r>
      <w:r w:rsidR="00FD6F93" w:rsidRPr="00883843">
        <w:rPr>
          <w:color w:val="000000" w:themeColor="text1"/>
        </w:rPr>
        <w:t>odulo</w:t>
      </w:r>
      <w:r w:rsidRPr="00883843">
        <w:rPr>
          <w:color w:val="000000" w:themeColor="text1"/>
        </w:rPr>
        <w:t xml:space="preserve"> de </w:t>
      </w:r>
      <w:r w:rsidR="00FD6F93" w:rsidRPr="00883843">
        <w:rPr>
          <w:color w:val="000000" w:themeColor="text1"/>
        </w:rPr>
        <w:t xml:space="preserve">gestão </w:t>
      </w:r>
      <w:r w:rsidR="002A7B6B" w:rsidRPr="00883843">
        <w:rPr>
          <w:color w:val="000000" w:themeColor="text1"/>
        </w:rPr>
        <w:t>do aluno.</w:t>
      </w:r>
    </w:p>
    <w:p w:rsidR="00781F84" w:rsidRPr="00883843" w:rsidRDefault="00781F84" w:rsidP="000720C6">
      <w:pPr>
        <w:rPr>
          <w:color w:val="0000FF"/>
        </w:rPr>
      </w:pPr>
    </w:p>
    <w:p w:rsidR="003E78DE" w:rsidRPr="00883843" w:rsidRDefault="00A1711F" w:rsidP="000720C6">
      <w:pPr>
        <w:rPr>
          <w:b/>
          <w:color w:val="000000" w:themeColor="text1"/>
        </w:rPr>
      </w:pPr>
      <w:r>
        <w:rPr>
          <w:b/>
          <w:color w:val="000000" w:themeColor="text1"/>
        </w:rPr>
        <w:t>4.7</w:t>
      </w:r>
      <w:r w:rsidR="00FD6F93" w:rsidRPr="00883843">
        <w:rPr>
          <w:b/>
          <w:color w:val="000000" w:themeColor="text1"/>
        </w:rPr>
        <w:t xml:space="preserve">. </w:t>
      </w:r>
      <w:r w:rsidR="003A6D50">
        <w:rPr>
          <w:b/>
          <w:color w:val="000000" w:themeColor="text1"/>
        </w:rPr>
        <w:t>Entrega 7</w:t>
      </w:r>
    </w:p>
    <w:p w:rsidR="00342711" w:rsidRPr="00883843" w:rsidRDefault="00342711" w:rsidP="00947D5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3843">
        <w:rPr>
          <w:color w:val="000000" w:themeColor="text1"/>
        </w:rPr>
        <w:t>Relatório da entrega anterior;</w:t>
      </w:r>
    </w:p>
    <w:p w:rsidR="00D03437" w:rsidRPr="00883843" w:rsidRDefault="00D03437" w:rsidP="00947D5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3843">
        <w:rPr>
          <w:color w:val="000000" w:themeColor="text1"/>
        </w:rPr>
        <w:t>Módulo de divulgação de eventos periódicos</w:t>
      </w:r>
      <w:r w:rsidR="00ED068A" w:rsidRPr="00883843">
        <w:rPr>
          <w:color w:val="000000" w:themeColor="text1"/>
        </w:rPr>
        <w:t>.</w:t>
      </w:r>
    </w:p>
    <w:p w:rsidR="00463E69" w:rsidRPr="00883843" w:rsidRDefault="00463E69" w:rsidP="00463E69">
      <w:pPr>
        <w:pStyle w:val="ListParagraph"/>
        <w:rPr>
          <w:color w:val="000000" w:themeColor="text1"/>
        </w:rPr>
      </w:pPr>
    </w:p>
    <w:p w:rsidR="00D03437" w:rsidRPr="00883843" w:rsidRDefault="0058719E" w:rsidP="000720C6">
      <w:pPr>
        <w:rPr>
          <w:b/>
        </w:rPr>
      </w:pPr>
      <w:r>
        <w:rPr>
          <w:b/>
        </w:rPr>
        <w:t>4.8</w:t>
      </w:r>
      <w:r w:rsidR="003A6D50">
        <w:rPr>
          <w:b/>
        </w:rPr>
        <w:t>. Entrega 8</w:t>
      </w:r>
    </w:p>
    <w:p w:rsidR="00FB1F2C" w:rsidRPr="00883843" w:rsidRDefault="00FB1F2C" w:rsidP="00947D57">
      <w:pPr>
        <w:pStyle w:val="ListParagraph"/>
        <w:numPr>
          <w:ilvl w:val="0"/>
          <w:numId w:val="13"/>
        </w:numPr>
      </w:pPr>
      <w:r w:rsidRPr="00883843">
        <w:t>E</w:t>
      </w:r>
      <w:r w:rsidR="00BF0759" w:rsidRPr="00883843">
        <w:t>quipe</w:t>
      </w:r>
      <w:r w:rsidR="005D5611" w:rsidRPr="00883843">
        <w:t xml:space="preserve"> qualificada</w:t>
      </w:r>
      <w:r w:rsidR="006A553B">
        <w:t xml:space="preserve"> para o treinamento.</w:t>
      </w:r>
    </w:p>
    <w:p w:rsidR="007806DA" w:rsidRPr="00883843" w:rsidRDefault="007806DA" w:rsidP="007806DA">
      <w:pPr>
        <w:pStyle w:val="ListParagraph"/>
      </w:pPr>
    </w:p>
    <w:p w:rsidR="002C7E34" w:rsidRPr="00883843" w:rsidRDefault="00B27CDB" w:rsidP="002C7E34">
      <w:pPr>
        <w:rPr>
          <w:b/>
        </w:rPr>
      </w:pPr>
      <w:r>
        <w:rPr>
          <w:b/>
        </w:rPr>
        <w:t>4.9</w:t>
      </w:r>
      <w:r w:rsidR="003A6D50">
        <w:rPr>
          <w:b/>
        </w:rPr>
        <w:t>. Entrega 9</w:t>
      </w:r>
    </w:p>
    <w:p w:rsidR="002C7E34" w:rsidRPr="00883843" w:rsidRDefault="002C7E34" w:rsidP="00947D57">
      <w:pPr>
        <w:pStyle w:val="ListParagraph"/>
        <w:numPr>
          <w:ilvl w:val="0"/>
          <w:numId w:val="13"/>
        </w:numPr>
      </w:pPr>
      <w:r w:rsidRPr="00883843">
        <w:t>Relatório final.</w:t>
      </w:r>
    </w:p>
    <w:p w:rsidR="005D5611" w:rsidRPr="00FB1F2C" w:rsidRDefault="005D5611" w:rsidP="000720C6"/>
    <w:p w:rsidR="003E78DE" w:rsidRPr="00761E95" w:rsidRDefault="003E78DE" w:rsidP="000720C6">
      <w:pPr>
        <w:rPr>
          <w:b/>
          <w:color w:val="000000" w:themeColor="text1"/>
          <w:sz w:val="24"/>
          <w:szCs w:val="24"/>
        </w:rPr>
      </w:pPr>
    </w:p>
    <w:p w:rsidR="00013A3D" w:rsidRDefault="00013A3D" w:rsidP="00FD6F93">
      <w:pPr>
        <w:pStyle w:val="Heading1"/>
        <w:numPr>
          <w:ilvl w:val="0"/>
          <w:numId w:val="0"/>
        </w:numPr>
        <w:ind w:left="432"/>
      </w:pPr>
      <w:r>
        <w:t>Plano de Aceitação</w:t>
      </w:r>
      <w:bookmarkEnd w:id="6"/>
      <w:bookmarkEnd w:id="7"/>
    </w:p>
    <w:p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8" w:name="_Toc54111006"/>
      <w:bookmarkStart w:id="9" w:name="_Toc84830890"/>
      <w:bookmarkStart w:id="10" w:name="_Toc310363829"/>
      <w:r>
        <w:t>Critérios de Aceitação</w:t>
      </w:r>
      <w:bookmarkEnd w:id="8"/>
      <w:bookmarkEnd w:id="9"/>
      <w:bookmarkEnd w:id="10"/>
    </w:p>
    <w:p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:rsidR="009C0655" w:rsidRDefault="00EF5CE6" w:rsidP="00947D57">
      <w:pPr>
        <w:pStyle w:val="instrucaodepreenchimento"/>
        <w:numPr>
          <w:ilvl w:val="0"/>
          <w:numId w:val="14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Os módulos entregues devem satisfazer os casos de teste</w:t>
      </w:r>
      <w:r w:rsidRPr="00EF5CE6">
        <w:rPr>
          <w:i w:val="0"/>
          <w:color w:val="000000" w:themeColor="text1"/>
        </w:rPr>
        <w:t>;</w:t>
      </w:r>
    </w:p>
    <w:p w:rsidR="00C16055" w:rsidRDefault="00C16055" w:rsidP="00947D57">
      <w:pPr>
        <w:pStyle w:val="ListParagraph"/>
        <w:numPr>
          <w:ilvl w:val="0"/>
          <w:numId w:val="14"/>
        </w:numPr>
      </w:pPr>
      <w:r>
        <w:t>Satisfazer as regras de negócio da instituição</w:t>
      </w:r>
      <w:r w:rsidR="000F6EAB">
        <w:t xml:space="preserve"> previamente declaradas</w:t>
      </w:r>
      <w:r>
        <w:t>;</w:t>
      </w:r>
    </w:p>
    <w:p w:rsidR="009C0655" w:rsidRPr="009C0655" w:rsidRDefault="009C0655" w:rsidP="009C0655"/>
    <w:p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11" w:name="_Toc54111007"/>
      <w:bookmarkStart w:id="12" w:name="_Toc84830891"/>
      <w:bookmarkStart w:id="13" w:name="_Toc310363830"/>
      <w:r>
        <w:t>Registro do Status da Aceitação</w:t>
      </w:r>
      <w:bookmarkEnd w:id="11"/>
      <w:bookmarkEnd w:id="12"/>
      <w:bookmarkEnd w:id="13"/>
    </w:p>
    <w:p w:rsidR="0065409E" w:rsidRDefault="0065409E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2703"/>
        <w:gridCol w:w="2980"/>
      </w:tblGrid>
      <w:tr w:rsidR="0065409E" w:rsidTr="0065409E">
        <w:tc>
          <w:tcPr>
            <w:tcW w:w="3471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:rsidTr="0065409E">
        <w:tc>
          <w:tcPr>
            <w:tcW w:w="3471" w:type="dxa"/>
          </w:tcPr>
          <w:p w:rsidR="0065409E" w:rsidRPr="001022AB" w:rsidRDefault="001022AB">
            <w:pPr>
              <w:rPr>
                <w:i/>
                <w:color w:val="0000FF"/>
              </w:rPr>
            </w:pPr>
            <w:r w:rsidRPr="001022AB">
              <w:rPr>
                <w:i/>
                <w:color w:val="0000FF"/>
              </w:rPr>
              <w:t>1</w:t>
            </w:r>
          </w:p>
        </w:tc>
        <w:tc>
          <w:tcPr>
            <w:tcW w:w="2757" w:type="dxa"/>
          </w:tcPr>
          <w:p w:rsidR="0065409E" w:rsidRPr="001022AB" w:rsidRDefault="00884CB4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19</w:t>
            </w:r>
            <w:r w:rsidR="00D61B81">
              <w:rPr>
                <w:i/>
                <w:iCs/>
                <w:color w:val="0000FF"/>
              </w:rPr>
              <w:t>/08</w:t>
            </w:r>
            <w:r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:rsidR="0065409E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65409E" w:rsidTr="0065409E">
        <w:tc>
          <w:tcPr>
            <w:tcW w:w="3471" w:type="dxa"/>
          </w:tcPr>
          <w:p w:rsidR="0065409E" w:rsidRP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2757" w:type="dxa"/>
          </w:tcPr>
          <w:p w:rsidR="0065409E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02/09</w:t>
            </w:r>
            <w:r w:rsidR="00884CB4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:rsidR="0065409E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65409E" w:rsidTr="0065409E">
        <w:tc>
          <w:tcPr>
            <w:tcW w:w="3471" w:type="dxa"/>
          </w:tcPr>
          <w:p w:rsidR="0065409E" w:rsidRP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2757" w:type="dxa"/>
          </w:tcPr>
          <w:p w:rsidR="0065409E" w:rsidRPr="001022AB" w:rsidRDefault="00477E61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09</w:t>
            </w:r>
            <w:r w:rsidR="00884CB4">
              <w:rPr>
                <w:i/>
                <w:iCs/>
                <w:color w:val="0000FF"/>
              </w:rPr>
              <w:t>/09/2019</w:t>
            </w:r>
          </w:p>
        </w:tc>
        <w:tc>
          <w:tcPr>
            <w:tcW w:w="3058" w:type="dxa"/>
          </w:tcPr>
          <w:p w:rsidR="0065409E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2757" w:type="dxa"/>
          </w:tcPr>
          <w:p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30/09</w:t>
            </w:r>
            <w:r w:rsidR="00E32134">
              <w:rPr>
                <w:i/>
                <w:iCs/>
                <w:color w:val="0000FF"/>
              </w:rPr>
              <w:t>/</w:t>
            </w:r>
            <w:r w:rsidR="00884CB4">
              <w:rPr>
                <w:i/>
                <w:iCs/>
                <w:color w:val="0000FF"/>
              </w:rPr>
              <w:t>2019</w:t>
            </w:r>
          </w:p>
        </w:tc>
        <w:tc>
          <w:tcPr>
            <w:tcW w:w="3058" w:type="dxa"/>
          </w:tcPr>
          <w:p w:rsidR="001022AB" w:rsidRPr="001022AB" w:rsidRDefault="00A239FC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</w:t>
            </w:r>
          </w:p>
        </w:tc>
        <w:tc>
          <w:tcPr>
            <w:tcW w:w="2757" w:type="dxa"/>
          </w:tcPr>
          <w:p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11/11</w:t>
            </w:r>
            <w:r w:rsidR="00884CB4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:rsidR="001022AB" w:rsidRPr="001022AB" w:rsidRDefault="000A5019">
            <w:pPr>
              <w:rPr>
                <w:i/>
                <w:iCs/>
                <w:color w:val="0000FF"/>
              </w:rPr>
            </w:pPr>
            <w:bookmarkStart w:id="14" w:name="_GoBack"/>
            <w:r>
              <w:rPr>
                <w:i/>
                <w:iCs/>
                <w:color w:val="0000FF"/>
              </w:rPr>
              <w:t>Não entregue</w:t>
            </w:r>
            <w:bookmarkEnd w:id="14"/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6</w:t>
            </w:r>
          </w:p>
        </w:tc>
        <w:tc>
          <w:tcPr>
            <w:tcW w:w="2757" w:type="dxa"/>
          </w:tcPr>
          <w:p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02/12</w:t>
            </w:r>
            <w:r w:rsidR="00143EA3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:rsidR="001022AB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1022AB" w:rsidTr="0065409E">
        <w:tc>
          <w:tcPr>
            <w:tcW w:w="3471" w:type="dxa"/>
          </w:tcPr>
          <w:p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7</w:t>
            </w:r>
          </w:p>
        </w:tc>
        <w:tc>
          <w:tcPr>
            <w:tcW w:w="2757" w:type="dxa"/>
          </w:tcPr>
          <w:p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30/12</w:t>
            </w:r>
            <w:r w:rsidR="00143EA3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:rsidR="001022AB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381800" w:rsidTr="0065409E">
        <w:tc>
          <w:tcPr>
            <w:tcW w:w="3471" w:type="dxa"/>
          </w:tcPr>
          <w:p w:rsidR="00381800" w:rsidRDefault="00381800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8</w:t>
            </w:r>
          </w:p>
        </w:tc>
        <w:tc>
          <w:tcPr>
            <w:tcW w:w="2757" w:type="dxa"/>
          </w:tcPr>
          <w:p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13/01/2020</w:t>
            </w:r>
          </w:p>
        </w:tc>
        <w:tc>
          <w:tcPr>
            <w:tcW w:w="3058" w:type="dxa"/>
          </w:tcPr>
          <w:p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381800" w:rsidTr="0065409E">
        <w:tc>
          <w:tcPr>
            <w:tcW w:w="3471" w:type="dxa"/>
          </w:tcPr>
          <w:p w:rsidR="00381800" w:rsidRDefault="00381800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9</w:t>
            </w:r>
          </w:p>
        </w:tc>
        <w:tc>
          <w:tcPr>
            <w:tcW w:w="2757" w:type="dxa"/>
          </w:tcPr>
          <w:p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27/11/2020</w:t>
            </w:r>
          </w:p>
        </w:tc>
        <w:tc>
          <w:tcPr>
            <w:tcW w:w="3058" w:type="dxa"/>
          </w:tcPr>
          <w:p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</w:tbl>
    <w:p w:rsidR="0065409E" w:rsidRDefault="0065409E">
      <w:pPr>
        <w:rPr>
          <w:iCs/>
          <w:color w:val="0000FF"/>
        </w:rPr>
      </w:pPr>
    </w:p>
    <w:p w:rsidR="00013A3D" w:rsidRDefault="00013A3D"/>
    <w:p w:rsidR="0070662B" w:rsidRDefault="0070662B" w:rsidP="0070662B">
      <w:pPr>
        <w:pStyle w:val="Heading1"/>
      </w:pPr>
      <w:bookmarkStart w:id="15" w:name="_Toc310363831"/>
      <w:r>
        <w:lastRenderedPageBreak/>
        <w:t>Exclusões</w:t>
      </w:r>
      <w:bookmarkEnd w:id="15"/>
    </w:p>
    <w:p w:rsidR="0070662B" w:rsidRDefault="002C78CE" w:rsidP="00947D57">
      <w:pPr>
        <w:pStyle w:val="instrucaodepreenchimento"/>
        <w:numPr>
          <w:ilvl w:val="0"/>
          <w:numId w:val="7"/>
        </w:numPr>
        <w:rPr>
          <w:i w:val="0"/>
          <w:color w:val="auto"/>
        </w:rPr>
      </w:pPr>
      <w:r w:rsidRPr="001A2F8C">
        <w:rPr>
          <w:i w:val="0"/>
          <w:color w:val="auto"/>
        </w:rPr>
        <w:t>Integração de uma plataforma para fóruns de interação entre os encarregados de educação e o centro infantil;</w:t>
      </w:r>
    </w:p>
    <w:p w:rsidR="001A2F8C" w:rsidRDefault="007D5E72" w:rsidP="00947D57">
      <w:pPr>
        <w:pStyle w:val="ListParagraph"/>
        <w:numPr>
          <w:ilvl w:val="0"/>
          <w:numId w:val="7"/>
        </w:numPr>
      </w:pPr>
      <w:r>
        <w:t>Controlo de presenças dos funcionários do centro infantil;</w:t>
      </w:r>
    </w:p>
    <w:p w:rsidR="007D5E72" w:rsidRPr="001A2F8C" w:rsidRDefault="007D5E72" w:rsidP="00947D57">
      <w:pPr>
        <w:pStyle w:val="ListParagraph"/>
        <w:numPr>
          <w:ilvl w:val="0"/>
          <w:numId w:val="7"/>
        </w:numPr>
      </w:pPr>
      <w:r>
        <w:t>Formação de informática básica</w:t>
      </w:r>
      <w:r w:rsidR="00DB15BC">
        <w:t>.</w:t>
      </w:r>
    </w:p>
    <w:p w:rsidR="0070662B" w:rsidRDefault="0070662B" w:rsidP="0070662B">
      <w:pPr>
        <w:pStyle w:val="Heading1"/>
      </w:pPr>
      <w:bookmarkStart w:id="16" w:name="_Toc310363832"/>
      <w:r>
        <w:t>Restrições</w:t>
      </w:r>
      <w:bookmarkEnd w:id="16"/>
    </w:p>
    <w:p w:rsidR="008F36F4" w:rsidRPr="00E35E31" w:rsidRDefault="00946363" w:rsidP="00E35E31">
      <w:pPr>
        <w:pStyle w:val="ListParagraph"/>
        <w:numPr>
          <w:ilvl w:val="0"/>
          <w:numId w:val="6"/>
        </w:numPr>
      </w:pPr>
      <w:r w:rsidRPr="00E35E31">
        <w:t>O projecto deve</w:t>
      </w:r>
      <w:r w:rsidR="00753EEB">
        <w:t xml:space="preserve">rá ser entregue num máximo de 6 </w:t>
      </w:r>
      <w:r w:rsidRPr="00E35E31">
        <w:t>meses;</w:t>
      </w:r>
    </w:p>
    <w:p w:rsidR="00946363" w:rsidRPr="00E35E31" w:rsidRDefault="00946363" w:rsidP="00E35E31">
      <w:pPr>
        <w:pStyle w:val="ListParagraph"/>
        <w:numPr>
          <w:ilvl w:val="0"/>
          <w:numId w:val="6"/>
        </w:numPr>
      </w:pPr>
      <w:r w:rsidRPr="00E35E31">
        <w:t>A equipe está disponível a trabalhar no projecto 2 vezes por semana.</w:t>
      </w:r>
    </w:p>
    <w:p w:rsidR="00013A3D" w:rsidRDefault="00013A3D">
      <w:pPr>
        <w:pStyle w:val="Heading1"/>
      </w:pPr>
      <w:bookmarkStart w:id="17" w:name="_Toc310363833"/>
      <w:r>
        <w:t>Premissas</w:t>
      </w:r>
      <w:bookmarkEnd w:id="17"/>
    </w:p>
    <w:p w:rsidR="0054486B" w:rsidRDefault="0054486B" w:rsidP="00947D57">
      <w:pPr>
        <w:pStyle w:val="ListParagraph"/>
        <w:numPr>
          <w:ilvl w:val="0"/>
          <w:numId w:val="6"/>
        </w:numPr>
      </w:pPr>
      <w:r>
        <w:t>Os encarregados de educação sentem – se mais seguros quando disponibilizadas informações em torno da instituição a cargo da educação e aprendizagem de seus educandos;</w:t>
      </w:r>
    </w:p>
    <w:p w:rsidR="0054486B" w:rsidRDefault="0054486B" w:rsidP="0054486B">
      <w:pPr>
        <w:pStyle w:val="ListParagraph"/>
      </w:pPr>
    </w:p>
    <w:p w:rsidR="00DB0135" w:rsidRDefault="0054486B" w:rsidP="00947D57">
      <w:pPr>
        <w:pStyle w:val="ListParagraph"/>
        <w:numPr>
          <w:ilvl w:val="0"/>
          <w:numId w:val="6"/>
        </w:numPr>
      </w:pPr>
      <w:r>
        <w:t>Um meio de pagamento remoto facilita o cumprimento das responsabilidades dos encarregados de educação com a administração do centro infantil;</w:t>
      </w:r>
    </w:p>
    <w:p w:rsidR="0054486B" w:rsidRDefault="0054486B" w:rsidP="0054486B">
      <w:pPr>
        <w:pStyle w:val="ListParagraph"/>
      </w:pPr>
    </w:p>
    <w:p w:rsidR="0054486B" w:rsidRDefault="0054486B" w:rsidP="0054486B">
      <w:pPr>
        <w:pStyle w:val="ListParagraph"/>
      </w:pPr>
    </w:p>
    <w:p w:rsidR="008B3CE1" w:rsidRDefault="00476BF1" w:rsidP="00947D57">
      <w:pPr>
        <w:pStyle w:val="ListParagraph"/>
        <w:numPr>
          <w:ilvl w:val="0"/>
          <w:numId w:val="6"/>
        </w:numPr>
      </w:pPr>
      <w:r>
        <w:t>O controlo da economia interna mediante um sistema de informação optimiza a gestão do centro infantil</w:t>
      </w:r>
      <w:r w:rsidR="0054486B">
        <w:t>.</w:t>
      </w:r>
    </w:p>
    <w:sectPr w:rsidR="008B3CE1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484" w:rsidRDefault="007C6484">
      <w:r>
        <w:separator/>
      </w:r>
    </w:p>
  </w:endnote>
  <w:endnote w:type="continuationSeparator" w:id="0">
    <w:p w:rsidR="007C6484" w:rsidRDefault="007C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BD3693">
      <w:trPr>
        <w:cantSplit/>
        <w:trHeight w:val="367"/>
      </w:trPr>
      <w:tc>
        <w:tcPr>
          <w:tcW w:w="3794" w:type="dxa"/>
        </w:tcPr>
        <w:p w:rsidR="00BD3693" w:rsidRDefault="00BD3693" w:rsidP="0070662B">
          <w:pPr>
            <w:pStyle w:val="Footer"/>
            <w:rPr>
              <w:sz w:val="18"/>
            </w:rPr>
          </w:pPr>
          <w:r>
            <w:rPr>
              <w:sz w:val="18"/>
            </w:rPr>
            <w:t>Declaração de Escopo do Trabalho</w:t>
          </w:r>
        </w:p>
      </w:tc>
      <w:tc>
        <w:tcPr>
          <w:tcW w:w="1894" w:type="dxa"/>
        </w:tcPr>
        <w:p w:rsidR="00BD3693" w:rsidRDefault="00BD3693">
          <w:pPr>
            <w:pStyle w:val="Footer"/>
            <w:jc w:val="center"/>
            <w:rPr>
              <w:sz w:val="18"/>
            </w:rPr>
          </w:pPr>
        </w:p>
      </w:tc>
      <w:tc>
        <w:tcPr>
          <w:tcW w:w="3510" w:type="dxa"/>
        </w:tcPr>
        <w:p w:rsidR="00BD3693" w:rsidRDefault="00BD3693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>
            <w:rPr>
              <w:rStyle w:val="PageNumber"/>
              <w:sz w:val="18"/>
            </w:rPr>
            <w:fldChar w:fldCharType="separate"/>
          </w:r>
          <w:r w:rsidR="0097605B">
            <w:rPr>
              <w:rStyle w:val="PageNumber"/>
              <w:noProof/>
              <w:sz w:val="18"/>
            </w:rPr>
            <w:t>8</w:t>
          </w:r>
          <w:r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 w:rsidR="0097605B">
            <w:rPr>
              <w:rStyle w:val="PageNumber"/>
              <w:noProof/>
              <w:sz w:val="18"/>
            </w:rPr>
            <w:t>8</w:t>
          </w:r>
          <w:r>
            <w:rPr>
              <w:rStyle w:val="PageNumber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BD3693" w:rsidRDefault="00BD3693">
          <w:pPr>
            <w:pStyle w:val="Footer"/>
            <w:jc w:val="right"/>
            <w:rPr>
              <w:sz w:val="18"/>
            </w:rPr>
          </w:pPr>
        </w:p>
      </w:tc>
    </w:tr>
  </w:tbl>
  <w:p w:rsidR="00BD3693" w:rsidRDefault="00BD3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484" w:rsidRDefault="007C6484">
      <w:r>
        <w:separator/>
      </w:r>
    </w:p>
  </w:footnote>
  <w:footnote w:type="continuationSeparator" w:id="0">
    <w:p w:rsidR="007C6484" w:rsidRDefault="007C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93" w:rsidRDefault="00BD3693" w:rsidP="0070662B">
    <w:pPr>
      <w:spacing w:before="0" w:after="0"/>
      <w:jc w:val="center"/>
    </w:pPr>
  </w:p>
  <w:p w:rsidR="00BD3693" w:rsidRDefault="00BD3693">
    <w:pPr>
      <w:pStyle w:val="Header"/>
      <w:spacing w:before="0" w:after="0"/>
    </w:pPr>
  </w:p>
  <w:p w:rsidR="00BD3693" w:rsidRDefault="00BD3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93" w:rsidRDefault="00BD3693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93" w:rsidRDefault="00BD36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403C2"/>
    <w:multiLevelType w:val="hybridMultilevel"/>
    <w:tmpl w:val="A08A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9F"/>
    <w:multiLevelType w:val="hybridMultilevel"/>
    <w:tmpl w:val="EC5659FC"/>
    <w:lvl w:ilvl="0" w:tplc="B5D89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5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9F4886"/>
    <w:multiLevelType w:val="multilevel"/>
    <w:tmpl w:val="1250D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C85D4C"/>
    <w:multiLevelType w:val="hybridMultilevel"/>
    <w:tmpl w:val="0E321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2678"/>
    <w:multiLevelType w:val="hybridMultilevel"/>
    <w:tmpl w:val="91365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14EF4"/>
    <w:multiLevelType w:val="hybridMultilevel"/>
    <w:tmpl w:val="71D69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91598"/>
    <w:multiLevelType w:val="hybridMultilevel"/>
    <w:tmpl w:val="F47CE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86448"/>
    <w:multiLevelType w:val="multilevel"/>
    <w:tmpl w:val="E47C19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804C0B"/>
    <w:multiLevelType w:val="hybridMultilevel"/>
    <w:tmpl w:val="1D524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50CBA"/>
    <w:multiLevelType w:val="hybridMultilevel"/>
    <w:tmpl w:val="EA42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909E8"/>
    <w:multiLevelType w:val="multilevel"/>
    <w:tmpl w:val="B8400C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D78373E"/>
    <w:multiLevelType w:val="hybridMultilevel"/>
    <w:tmpl w:val="47D2A89E"/>
    <w:lvl w:ilvl="0" w:tplc="E8F6C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4"/>
  </w:num>
  <w:num w:numId="6">
    <w:abstractNumId w:val="15"/>
  </w:num>
  <w:num w:numId="7">
    <w:abstractNumId w:val="12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6"/>
  </w:num>
  <w:num w:numId="1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15B49"/>
    <w:rsid w:val="00060D57"/>
    <w:rsid w:val="00063BC5"/>
    <w:rsid w:val="000701D5"/>
    <w:rsid w:val="00070341"/>
    <w:rsid w:val="000720C6"/>
    <w:rsid w:val="000A5019"/>
    <w:rsid w:val="000B1CEC"/>
    <w:rsid w:val="000C1C88"/>
    <w:rsid w:val="000D530F"/>
    <w:rsid w:val="000E5CD2"/>
    <w:rsid w:val="000F6EAB"/>
    <w:rsid w:val="001022AB"/>
    <w:rsid w:val="00143EA3"/>
    <w:rsid w:val="00152930"/>
    <w:rsid w:val="001A26F2"/>
    <w:rsid w:val="001A2F8C"/>
    <w:rsid w:val="001A5052"/>
    <w:rsid w:val="001B1A85"/>
    <w:rsid w:val="001F7D91"/>
    <w:rsid w:val="00207350"/>
    <w:rsid w:val="0023041E"/>
    <w:rsid w:val="002322EF"/>
    <w:rsid w:val="002363B4"/>
    <w:rsid w:val="002506E1"/>
    <w:rsid w:val="0026096A"/>
    <w:rsid w:val="002A7B6B"/>
    <w:rsid w:val="002C78CE"/>
    <w:rsid w:val="002C7E34"/>
    <w:rsid w:val="0033279F"/>
    <w:rsid w:val="003372A3"/>
    <w:rsid w:val="00340AB9"/>
    <w:rsid w:val="00342234"/>
    <w:rsid w:val="00342711"/>
    <w:rsid w:val="00346B66"/>
    <w:rsid w:val="0035596B"/>
    <w:rsid w:val="00356AC8"/>
    <w:rsid w:val="00361922"/>
    <w:rsid w:val="00363E78"/>
    <w:rsid w:val="00371A64"/>
    <w:rsid w:val="00381800"/>
    <w:rsid w:val="003A10D8"/>
    <w:rsid w:val="003A546A"/>
    <w:rsid w:val="003A6D50"/>
    <w:rsid w:val="003E78DE"/>
    <w:rsid w:val="00426B62"/>
    <w:rsid w:val="00463E69"/>
    <w:rsid w:val="004758A4"/>
    <w:rsid w:val="00476BF1"/>
    <w:rsid w:val="00477E61"/>
    <w:rsid w:val="004B101D"/>
    <w:rsid w:val="004D384D"/>
    <w:rsid w:val="004E1E43"/>
    <w:rsid w:val="004E2366"/>
    <w:rsid w:val="004E23A0"/>
    <w:rsid w:val="004F08D8"/>
    <w:rsid w:val="00501D36"/>
    <w:rsid w:val="00514765"/>
    <w:rsid w:val="0054486B"/>
    <w:rsid w:val="00547A29"/>
    <w:rsid w:val="00561279"/>
    <w:rsid w:val="0056665E"/>
    <w:rsid w:val="00573EA8"/>
    <w:rsid w:val="00580468"/>
    <w:rsid w:val="0058719E"/>
    <w:rsid w:val="005B0653"/>
    <w:rsid w:val="005D5611"/>
    <w:rsid w:val="006076A1"/>
    <w:rsid w:val="00613AC8"/>
    <w:rsid w:val="006317C3"/>
    <w:rsid w:val="00636DED"/>
    <w:rsid w:val="00642189"/>
    <w:rsid w:val="0065409E"/>
    <w:rsid w:val="006878C8"/>
    <w:rsid w:val="006A553B"/>
    <w:rsid w:val="006B256A"/>
    <w:rsid w:val="006B6FF4"/>
    <w:rsid w:val="006F7CF7"/>
    <w:rsid w:val="0070662B"/>
    <w:rsid w:val="00743791"/>
    <w:rsid w:val="00753EEB"/>
    <w:rsid w:val="00761E95"/>
    <w:rsid w:val="007806DA"/>
    <w:rsid w:val="00781F84"/>
    <w:rsid w:val="007A4CF0"/>
    <w:rsid w:val="007B09EF"/>
    <w:rsid w:val="007C6484"/>
    <w:rsid w:val="007D028E"/>
    <w:rsid w:val="007D5E72"/>
    <w:rsid w:val="00852E67"/>
    <w:rsid w:val="00867D62"/>
    <w:rsid w:val="00883843"/>
    <w:rsid w:val="00883B63"/>
    <w:rsid w:val="00884CB4"/>
    <w:rsid w:val="008B3CE1"/>
    <w:rsid w:val="008C273E"/>
    <w:rsid w:val="008E0B71"/>
    <w:rsid w:val="008F36F4"/>
    <w:rsid w:val="009170B0"/>
    <w:rsid w:val="00940AB1"/>
    <w:rsid w:val="00941012"/>
    <w:rsid w:val="00946363"/>
    <w:rsid w:val="00947D57"/>
    <w:rsid w:val="0097605B"/>
    <w:rsid w:val="009B70DB"/>
    <w:rsid w:val="009C0655"/>
    <w:rsid w:val="009C6420"/>
    <w:rsid w:val="009D0413"/>
    <w:rsid w:val="00A1711F"/>
    <w:rsid w:val="00A239FC"/>
    <w:rsid w:val="00A2509D"/>
    <w:rsid w:val="00A275CD"/>
    <w:rsid w:val="00A40D86"/>
    <w:rsid w:val="00A54EB7"/>
    <w:rsid w:val="00A647EE"/>
    <w:rsid w:val="00A65DF2"/>
    <w:rsid w:val="00A81E42"/>
    <w:rsid w:val="00A8623A"/>
    <w:rsid w:val="00A936CA"/>
    <w:rsid w:val="00AD79F0"/>
    <w:rsid w:val="00AF0E9F"/>
    <w:rsid w:val="00B27CDB"/>
    <w:rsid w:val="00B90B11"/>
    <w:rsid w:val="00B95893"/>
    <w:rsid w:val="00BC13E0"/>
    <w:rsid w:val="00BD3693"/>
    <w:rsid w:val="00BD36AE"/>
    <w:rsid w:val="00BF0759"/>
    <w:rsid w:val="00C16055"/>
    <w:rsid w:val="00C17231"/>
    <w:rsid w:val="00C2399D"/>
    <w:rsid w:val="00C56C7F"/>
    <w:rsid w:val="00C823F9"/>
    <w:rsid w:val="00C91FE3"/>
    <w:rsid w:val="00D03437"/>
    <w:rsid w:val="00D12B6D"/>
    <w:rsid w:val="00D61B81"/>
    <w:rsid w:val="00D87651"/>
    <w:rsid w:val="00DA4EA6"/>
    <w:rsid w:val="00DB0135"/>
    <w:rsid w:val="00DB15BC"/>
    <w:rsid w:val="00DB2351"/>
    <w:rsid w:val="00DC5BD8"/>
    <w:rsid w:val="00E32134"/>
    <w:rsid w:val="00E35E31"/>
    <w:rsid w:val="00E36F70"/>
    <w:rsid w:val="00E836F5"/>
    <w:rsid w:val="00E8547D"/>
    <w:rsid w:val="00EC4512"/>
    <w:rsid w:val="00ED068A"/>
    <w:rsid w:val="00ED61E8"/>
    <w:rsid w:val="00EF1E21"/>
    <w:rsid w:val="00EF5CE6"/>
    <w:rsid w:val="00F13916"/>
    <w:rsid w:val="00F86BA1"/>
    <w:rsid w:val="00F9032A"/>
    <w:rsid w:val="00FA4777"/>
    <w:rsid w:val="00FA59D6"/>
    <w:rsid w:val="00FB1F2C"/>
    <w:rsid w:val="00FB59BA"/>
    <w:rsid w:val="00FC6630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F735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Heading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1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72</TotalTime>
  <Pages>8</Pages>
  <Words>1418</Words>
  <Characters>8087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9487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Machanguele</cp:lastModifiedBy>
  <cp:revision>22</cp:revision>
  <cp:lastPrinted>2005-11-07T16:11:00Z</cp:lastPrinted>
  <dcterms:created xsi:type="dcterms:W3CDTF">2019-11-21T15:38:00Z</dcterms:created>
  <dcterms:modified xsi:type="dcterms:W3CDTF">2019-11-21T16:50:00Z</dcterms:modified>
</cp:coreProperties>
</file>